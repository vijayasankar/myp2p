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558B3" w14:textId="6159F7E0" w:rsidR="00E51D6B" w:rsidRDefault="0082346A" w:rsidP="008C11D9">
      <w:pPr>
        <w:pStyle w:val="Heading1"/>
      </w:pPr>
      <w:r>
        <w:t>Purchase Response</w:t>
      </w:r>
    </w:p>
    <w:p w14:paraId="350A7C17" w14:textId="3F4DD00E" w:rsidR="00AC3690" w:rsidRDefault="00AC3690" w:rsidP="00AC3690">
      <w:pPr>
        <w:rPr>
          <w:lang w:eastAsia="en-NZ"/>
        </w:rPr>
      </w:pPr>
      <w:r>
        <w:rPr>
          <w:lang w:eastAsia="en-NZ"/>
        </w:rPr>
        <w:t xml:space="preserve">Version: </w:t>
      </w:r>
      <w:r w:rsidR="00D8527B">
        <w:rPr>
          <w:lang w:eastAsia="en-NZ"/>
        </w:rPr>
        <w:t>1.</w:t>
      </w:r>
      <w:del w:id="0" w:author="Paul Cleary" w:date="2016-05-12T11:28:00Z">
        <w:r w:rsidR="00BE1D52" w:rsidDel="000C4E94">
          <w:rPr>
            <w:lang w:eastAsia="en-NZ"/>
          </w:rPr>
          <w:delText>4</w:delText>
        </w:r>
      </w:del>
      <w:ins w:id="1" w:author="Paul Cleary" w:date="2016-05-12T11:28:00Z">
        <w:r w:rsidR="000C4E94">
          <w:rPr>
            <w:lang w:eastAsia="en-NZ"/>
          </w:rPr>
          <w:t>5</w:t>
        </w:r>
      </w:ins>
    </w:p>
    <w:p w14:paraId="2031F340" w14:textId="77777777" w:rsidR="00F32D60" w:rsidRPr="00572BB9" w:rsidRDefault="00F32D60" w:rsidP="00F32D60">
      <w:pPr>
        <w:rPr>
          <w:b/>
          <w:lang w:eastAsia="en-NZ"/>
        </w:rPr>
      </w:pPr>
      <w:r w:rsidRPr="00572BB9">
        <w:rPr>
          <w:b/>
          <w:lang w:eastAsia="en-NZ"/>
        </w:rPr>
        <w:t>Change History</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5918"/>
        <w:gridCol w:w="1985"/>
      </w:tblGrid>
      <w:tr w:rsidR="00F32D60" w:rsidRPr="00DB08DC" w14:paraId="17571F6D" w14:textId="77777777" w:rsidTr="00D60729">
        <w:trPr>
          <w:tblHeader/>
        </w:trPr>
        <w:tc>
          <w:tcPr>
            <w:tcW w:w="1023" w:type="dxa"/>
            <w:shd w:val="solid" w:color="4F81BD" w:themeColor="accent1" w:fill="auto"/>
          </w:tcPr>
          <w:p w14:paraId="374DA1B0" w14:textId="77777777" w:rsidR="00F32D60" w:rsidRPr="00000B8F" w:rsidRDefault="00F32D60" w:rsidP="00D60729">
            <w:pPr>
              <w:pStyle w:val="TableHeadingText"/>
              <w:spacing w:before="60"/>
              <w:rPr>
                <w:rFonts w:cs="Arial"/>
                <w:color w:val="FFFFFF" w:themeColor="background1"/>
              </w:rPr>
            </w:pPr>
            <w:r>
              <w:rPr>
                <w:rFonts w:cs="Arial"/>
                <w:color w:val="FFFFFF" w:themeColor="background1"/>
              </w:rPr>
              <w:t>Version</w:t>
            </w:r>
          </w:p>
        </w:tc>
        <w:tc>
          <w:tcPr>
            <w:tcW w:w="5918" w:type="dxa"/>
            <w:shd w:val="solid" w:color="4F81BD" w:themeColor="accent1" w:fill="auto"/>
          </w:tcPr>
          <w:p w14:paraId="3840A2B2" w14:textId="77777777" w:rsidR="00F32D60" w:rsidRPr="00000B8F" w:rsidRDefault="00F32D60" w:rsidP="00D60729">
            <w:pPr>
              <w:pStyle w:val="TableHeadingText"/>
              <w:spacing w:before="60"/>
              <w:rPr>
                <w:rFonts w:cs="Arial"/>
                <w:color w:val="FFFFFF" w:themeColor="background1"/>
              </w:rPr>
            </w:pPr>
            <w:r>
              <w:rPr>
                <w:rFonts w:cs="Arial"/>
                <w:color w:val="FFFFFF" w:themeColor="background1"/>
              </w:rPr>
              <w:t>Changes Summary</w:t>
            </w:r>
          </w:p>
        </w:tc>
        <w:tc>
          <w:tcPr>
            <w:tcW w:w="1985" w:type="dxa"/>
            <w:shd w:val="solid" w:color="4F81BD" w:themeColor="accent1" w:fill="auto"/>
          </w:tcPr>
          <w:p w14:paraId="22AE64A0" w14:textId="77777777" w:rsidR="00F32D60" w:rsidRDefault="00F32D60" w:rsidP="00D60729">
            <w:pPr>
              <w:pStyle w:val="TableHeadingText"/>
              <w:spacing w:before="60"/>
              <w:rPr>
                <w:rFonts w:cs="Arial"/>
                <w:color w:val="FFFFFF" w:themeColor="background1"/>
              </w:rPr>
            </w:pPr>
            <w:r>
              <w:rPr>
                <w:rFonts w:cs="Arial"/>
                <w:color w:val="FFFFFF" w:themeColor="background1"/>
              </w:rPr>
              <w:t>Author</w:t>
            </w:r>
          </w:p>
        </w:tc>
      </w:tr>
      <w:tr w:rsidR="00F32D60" w:rsidRPr="00506756" w14:paraId="0BA6B3E9" w14:textId="77777777" w:rsidTr="00D60729">
        <w:tc>
          <w:tcPr>
            <w:tcW w:w="1023" w:type="dxa"/>
          </w:tcPr>
          <w:p w14:paraId="1DBD8D6A" w14:textId="50239BB8" w:rsidR="00F32D60" w:rsidRDefault="00F32D60" w:rsidP="00F32D60">
            <w:pPr>
              <w:pStyle w:val="BaseNormal"/>
              <w:spacing w:before="60"/>
              <w:jc w:val="left"/>
              <w:rPr>
                <w:rFonts w:cs="Arial"/>
              </w:rPr>
            </w:pPr>
            <w:r>
              <w:rPr>
                <w:rFonts w:cs="Arial"/>
              </w:rPr>
              <w:t>0.4</w:t>
            </w:r>
          </w:p>
        </w:tc>
        <w:tc>
          <w:tcPr>
            <w:tcW w:w="5918" w:type="dxa"/>
          </w:tcPr>
          <w:p w14:paraId="0BE6EDB5" w14:textId="7B1DC776" w:rsidR="00F32D60" w:rsidRDefault="008976CA" w:rsidP="008976CA">
            <w:pPr>
              <w:pStyle w:val="BaseNormal"/>
              <w:spacing w:before="60"/>
              <w:jc w:val="left"/>
              <w:rPr>
                <w:rFonts w:cs="Arial"/>
              </w:rPr>
            </w:pPr>
            <w:r>
              <w:rPr>
                <w:rFonts w:cs="Arial"/>
              </w:rPr>
              <w:t>Corrected CreditCard subsection so it now states that the user’s credit card is always charged for the purchase each time the user sends a YES response.</w:t>
            </w:r>
          </w:p>
        </w:tc>
        <w:tc>
          <w:tcPr>
            <w:tcW w:w="1985" w:type="dxa"/>
          </w:tcPr>
          <w:p w14:paraId="3539F632" w14:textId="77777777" w:rsidR="00F32D60" w:rsidRDefault="00F32D60" w:rsidP="00D60729">
            <w:pPr>
              <w:pStyle w:val="BaseNormal"/>
              <w:spacing w:before="60"/>
              <w:jc w:val="left"/>
              <w:rPr>
                <w:rFonts w:cs="Arial"/>
              </w:rPr>
            </w:pPr>
            <w:r>
              <w:rPr>
                <w:rFonts w:cs="Arial"/>
              </w:rPr>
              <w:t>Paul Cleary</w:t>
            </w:r>
          </w:p>
        </w:tc>
      </w:tr>
      <w:tr w:rsidR="00D8527B" w:rsidRPr="00506756" w14:paraId="1C19F013" w14:textId="77777777" w:rsidTr="00D60729">
        <w:tc>
          <w:tcPr>
            <w:tcW w:w="1023" w:type="dxa"/>
          </w:tcPr>
          <w:p w14:paraId="5CF6F6F8" w14:textId="2A1BC84B" w:rsidR="00D8527B" w:rsidRDefault="00D8527B" w:rsidP="00F32D60">
            <w:pPr>
              <w:pStyle w:val="BaseNormal"/>
              <w:spacing w:before="60"/>
              <w:jc w:val="left"/>
              <w:rPr>
                <w:rFonts w:cs="Arial"/>
              </w:rPr>
            </w:pPr>
            <w:r>
              <w:rPr>
                <w:rFonts w:cs="Arial"/>
              </w:rPr>
              <w:t>1.0</w:t>
            </w:r>
          </w:p>
        </w:tc>
        <w:tc>
          <w:tcPr>
            <w:tcW w:w="5918" w:type="dxa"/>
          </w:tcPr>
          <w:p w14:paraId="096D7DA9" w14:textId="06DFB25A" w:rsidR="00D8527B" w:rsidRDefault="00D8527B" w:rsidP="008976CA">
            <w:pPr>
              <w:pStyle w:val="BaseNormal"/>
              <w:spacing w:before="60"/>
              <w:jc w:val="left"/>
              <w:rPr>
                <w:rFonts w:cs="Arial"/>
              </w:rPr>
            </w:pPr>
            <w:r>
              <w:rPr>
                <w:rFonts w:cs="Arial"/>
              </w:rPr>
              <w:t>Changed response when YES received for an old draw</w:t>
            </w:r>
            <w:r>
              <w:rPr>
                <w:rFonts w:cs="Arial"/>
              </w:rPr>
              <w:br/>
              <w:t>Created as final version</w:t>
            </w:r>
          </w:p>
        </w:tc>
        <w:tc>
          <w:tcPr>
            <w:tcW w:w="1985" w:type="dxa"/>
          </w:tcPr>
          <w:p w14:paraId="487A6FA5" w14:textId="4EC9D6A6" w:rsidR="00D8527B" w:rsidRDefault="00D8527B" w:rsidP="00D60729">
            <w:pPr>
              <w:pStyle w:val="BaseNormal"/>
              <w:spacing w:before="60"/>
              <w:jc w:val="left"/>
              <w:rPr>
                <w:rFonts w:cs="Arial"/>
              </w:rPr>
            </w:pPr>
            <w:r>
              <w:rPr>
                <w:rFonts w:cs="Arial"/>
              </w:rPr>
              <w:t>Paul Cleary</w:t>
            </w:r>
          </w:p>
        </w:tc>
      </w:tr>
      <w:tr w:rsidR="008B2B0C" w:rsidRPr="00506756" w14:paraId="5AC6B271" w14:textId="77777777" w:rsidTr="00D60729">
        <w:tc>
          <w:tcPr>
            <w:tcW w:w="1023" w:type="dxa"/>
          </w:tcPr>
          <w:p w14:paraId="06B71465" w14:textId="13B873A4" w:rsidR="008B2B0C" w:rsidRDefault="008B2B0C" w:rsidP="00F32D60">
            <w:pPr>
              <w:pStyle w:val="BaseNormal"/>
              <w:spacing w:before="60"/>
              <w:jc w:val="left"/>
              <w:rPr>
                <w:rFonts w:cs="Arial"/>
              </w:rPr>
            </w:pPr>
            <w:r>
              <w:rPr>
                <w:rFonts w:cs="Arial"/>
              </w:rPr>
              <w:t>1.1</w:t>
            </w:r>
          </w:p>
        </w:tc>
        <w:tc>
          <w:tcPr>
            <w:tcW w:w="5918" w:type="dxa"/>
          </w:tcPr>
          <w:p w14:paraId="38960D48" w14:textId="26392535" w:rsidR="008B2B0C" w:rsidRDefault="008B2B0C" w:rsidP="008976CA">
            <w:pPr>
              <w:pStyle w:val="BaseNormal"/>
              <w:spacing w:before="60"/>
              <w:jc w:val="left"/>
              <w:rPr>
                <w:rFonts w:cs="Arial"/>
              </w:rPr>
            </w:pPr>
            <w:r>
              <w:rPr>
                <w:rFonts w:cs="Arial"/>
              </w:rPr>
              <w:t>Change from always a Credit Card purchase to standard approach of use $ from wallet if available and topup via Credit Card if insufficient funds</w:t>
            </w:r>
          </w:p>
        </w:tc>
        <w:tc>
          <w:tcPr>
            <w:tcW w:w="1985" w:type="dxa"/>
          </w:tcPr>
          <w:p w14:paraId="6F884B89" w14:textId="795538CB" w:rsidR="008B2B0C" w:rsidRDefault="008B2B0C" w:rsidP="00D60729">
            <w:pPr>
              <w:pStyle w:val="BaseNormal"/>
              <w:spacing w:before="60"/>
              <w:jc w:val="left"/>
              <w:rPr>
                <w:rFonts w:cs="Arial"/>
              </w:rPr>
            </w:pPr>
            <w:r>
              <w:rPr>
                <w:rFonts w:cs="Arial"/>
              </w:rPr>
              <w:t>Paul Cleary</w:t>
            </w:r>
          </w:p>
        </w:tc>
      </w:tr>
      <w:tr w:rsidR="002F7F1E" w:rsidRPr="00506756" w14:paraId="4FC0417E" w14:textId="77777777" w:rsidTr="00D60729">
        <w:tc>
          <w:tcPr>
            <w:tcW w:w="1023" w:type="dxa"/>
          </w:tcPr>
          <w:p w14:paraId="66FB338B" w14:textId="1D9D613B" w:rsidR="002F7F1E" w:rsidRDefault="002F7F1E" w:rsidP="00F32D60">
            <w:pPr>
              <w:pStyle w:val="BaseNormal"/>
              <w:spacing w:before="60"/>
              <w:jc w:val="left"/>
              <w:rPr>
                <w:rFonts w:cs="Arial"/>
              </w:rPr>
            </w:pPr>
            <w:r>
              <w:rPr>
                <w:rFonts w:cs="Arial"/>
              </w:rPr>
              <w:t>1.2</w:t>
            </w:r>
          </w:p>
        </w:tc>
        <w:tc>
          <w:tcPr>
            <w:tcW w:w="5918" w:type="dxa"/>
          </w:tcPr>
          <w:p w14:paraId="4DF53961" w14:textId="39A7E1D6" w:rsidR="002F7F1E" w:rsidRDefault="002F7F1E" w:rsidP="008976CA">
            <w:pPr>
              <w:pStyle w:val="BaseNormal"/>
              <w:spacing w:before="60"/>
              <w:jc w:val="left"/>
              <w:rPr>
                <w:rFonts w:cs="Arial"/>
              </w:rPr>
            </w:pPr>
            <w:r>
              <w:rPr>
                <w:rFonts w:cs="Arial"/>
              </w:rPr>
              <w:t>Added more detail for the check if reply is for current draw, explanation why Spending Limits are checked and new check for Wallet balance greater than $999</w:t>
            </w:r>
          </w:p>
        </w:tc>
        <w:tc>
          <w:tcPr>
            <w:tcW w:w="1985" w:type="dxa"/>
          </w:tcPr>
          <w:p w14:paraId="53A72EEE" w14:textId="788F9A91" w:rsidR="002F7F1E" w:rsidRDefault="002F7F1E" w:rsidP="00D60729">
            <w:pPr>
              <w:pStyle w:val="BaseNormal"/>
              <w:spacing w:before="60"/>
              <w:jc w:val="left"/>
              <w:rPr>
                <w:rFonts w:cs="Arial"/>
              </w:rPr>
            </w:pPr>
            <w:r>
              <w:rPr>
                <w:rFonts w:cs="Arial"/>
              </w:rPr>
              <w:t>Paul Cleary</w:t>
            </w:r>
          </w:p>
        </w:tc>
      </w:tr>
      <w:tr w:rsidR="00D32A5C" w:rsidRPr="00506756" w14:paraId="7B8842BA" w14:textId="77777777" w:rsidTr="00D60729">
        <w:tc>
          <w:tcPr>
            <w:tcW w:w="1023" w:type="dxa"/>
          </w:tcPr>
          <w:p w14:paraId="71E41DB7" w14:textId="3574CD7C" w:rsidR="00D32A5C" w:rsidRDefault="00D32A5C" w:rsidP="00F32D60">
            <w:pPr>
              <w:pStyle w:val="BaseNormal"/>
              <w:spacing w:before="60"/>
              <w:jc w:val="left"/>
              <w:rPr>
                <w:rFonts w:cs="Arial"/>
              </w:rPr>
            </w:pPr>
            <w:r>
              <w:rPr>
                <w:rFonts w:cs="Arial"/>
              </w:rPr>
              <w:t>1.3</w:t>
            </w:r>
          </w:p>
        </w:tc>
        <w:tc>
          <w:tcPr>
            <w:tcW w:w="5918" w:type="dxa"/>
          </w:tcPr>
          <w:p w14:paraId="4586213F" w14:textId="77777777" w:rsidR="00621E23" w:rsidRDefault="00D32A5C" w:rsidP="008976CA">
            <w:pPr>
              <w:pStyle w:val="BaseNormal"/>
              <w:spacing w:before="60"/>
              <w:jc w:val="left"/>
              <w:rPr>
                <w:rFonts w:cs="Arial"/>
              </w:rPr>
            </w:pPr>
            <w:r>
              <w:rPr>
                <w:rFonts w:cs="Arial"/>
              </w:rPr>
              <w:t>Updated to include a STOP response</w:t>
            </w:r>
            <w:r w:rsidR="00F06943">
              <w:rPr>
                <w:rFonts w:cs="Arial"/>
              </w:rPr>
              <w:t>. Refer to 1.4 below</w:t>
            </w:r>
          </w:p>
          <w:p w14:paraId="0A6697C7" w14:textId="77777777" w:rsidR="00D32A5C" w:rsidRDefault="00621E23" w:rsidP="008976CA">
            <w:pPr>
              <w:pStyle w:val="BaseNormal"/>
              <w:spacing w:before="60"/>
              <w:jc w:val="left"/>
              <w:rPr>
                <w:rFonts w:cs="Arial"/>
              </w:rPr>
            </w:pPr>
            <w:r>
              <w:rPr>
                <w:rFonts w:cs="Arial"/>
              </w:rPr>
              <w:t>Added check to see if LottoPB game is Blocked</w:t>
            </w:r>
            <w:r w:rsidR="00F06943">
              <w:rPr>
                <w:rFonts w:cs="Arial"/>
              </w:rPr>
              <w:t>.</w:t>
            </w:r>
          </w:p>
          <w:p w14:paraId="5754DF5A" w14:textId="7420DE37" w:rsidR="00836C98" w:rsidRDefault="00836C98" w:rsidP="008976CA">
            <w:pPr>
              <w:pStyle w:val="BaseNormal"/>
              <w:spacing w:before="60"/>
              <w:jc w:val="left"/>
              <w:rPr>
                <w:rFonts w:cs="Arial"/>
              </w:rPr>
            </w:pPr>
            <w:r>
              <w:rPr>
                <w:rFonts w:cs="Arial"/>
              </w:rPr>
              <w:t>Changed minimum top up value from $10 to $4</w:t>
            </w:r>
            <w:r w:rsidR="006300D5">
              <w:rPr>
                <w:rFonts w:cs="Arial"/>
              </w:rPr>
              <w:t xml:space="preserve"> for P2P</w:t>
            </w:r>
          </w:p>
        </w:tc>
        <w:tc>
          <w:tcPr>
            <w:tcW w:w="1985" w:type="dxa"/>
          </w:tcPr>
          <w:p w14:paraId="17C4A8F9" w14:textId="77777777" w:rsidR="00D32A5C" w:rsidRDefault="00D32A5C" w:rsidP="00D60729">
            <w:pPr>
              <w:pStyle w:val="BaseNormal"/>
              <w:spacing w:before="60"/>
              <w:jc w:val="left"/>
              <w:rPr>
                <w:rFonts w:cs="Arial"/>
              </w:rPr>
            </w:pPr>
            <w:r w:rsidRPr="00D32A5C">
              <w:rPr>
                <w:rFonts w:cs="Arial"/>
              </w:rPr>
              <w:t>Johnson Mar</w:t>
            </w:r>
          </w:p>
          <w:p w14:paraId="6E0972DC" w14:textId="6E9312AC" w:rsidR="00621E23" w:rsidRDefault="00621E23" w:rsidP="00D60729">
            <w:pPr>
              <w:pStyle w:val="BaseNormal"/>
              <w:spacing w:before="60"/>
              <w:jc w:val="left"/>
              <w:rPr>
                <w:rFonts w:cs="Arial"/>
              </w:rPr>
            </w:pPr>
            <w:r>
              <w:rPr>
                <w:rFonts w:cs="Arial"/>
              </w:rPr>
              <w:t>Paul Cleary</w:t>
            </w:r>
          </w:p>
        </w:tc>
      </w:tr>
      <w:tr w:rsidR="0079663F" w:rsidRPr="00506756" w14:paraId="6E3BACEA" w14:textId="77777777" w:rsidTr="00D60729">
        <w:tc>
          <w:tcPr>
            <w:tcW w:w="1023" w:type="dxa"/>
          </w:tcPr>
          <w:p w14:paraId="60572ACB" w14:textId="02656F9E" w:rsidR="0079663F" w:rsidRDefault="0079663F" w:rsidP="00F32D60">
            <w:pPr>
              <w:pStyle w:val="BaseNormal"/>
              <w:spacing w:before="60"/>
              <w:jc w:val="left"/>
              <w:rPr>
                <w:rFonts w:cs="Arial"/>
              </w:rPr>
            </w:pPr>
            <w:r>
              <w:rPr>
                <w:rFonts w:cs="Arial"/>
              </w:rPr>
              <w:t>1.4</w:t>
            </w:r>
          </w:p>
        </w:tc>
        <w:tc>
          <w:tcPr>
            <w:tcW w:w="5918" w:type="dxa"/>
          </w:tcPr>
          <w:p w14:paraId="0B11AA5B" w14:textId="57BC36B9" w:rsidR="0079663F" w:rsidRDefault="003D3654">
            <w:pPr>
              <w:pStyle w:val="BaseNormal"/>
              <w:spacing w:before="60"/>
              <w:jc w:val="left"/>
              <w:rPr>
                <w:rFonts w:cs="Arial"/>
              </w:rPr>
            </w:pPr>
            <w:r>
              <w:rPr>
                <w:rFonts w:cs="Arial"/>
              </w:rPr>
              <w:t>Clarify</w:t>
            </w:r>
            <w:r w:rsidR="0079663F">
              <w:rPr>
                <w:rFonts w:cs="Arial"/>
              </w:rPr>
              <w:t xml:space="preserve"> which pre-purchase checks are carried out by the Push2Play system and which are carried out by the ESi system</w:t>
            </w:r>
            <w:r>
              <w:rPr>
                <w:rFonts w:cs="Arial"/>
              </w:rPr>
              <w:t>, and which checks are carried out by both systems</w:t>
            </w:r>
            <w:r w:rsidR="0079663F">
              <w:rPr>
                <w:rFonts w:cs="Arial"/>
              </w:rPr>
              <w:t xml:space="preserve"> </w:t>
            </w:r>
          </w:p>
        </w:tc>
        <w:tc>
          <w:tcPr>
            <w:tcW w:w="1985" w:type="dxa"/>
          </w:tcPr>
          <w:p w14:paraId="3FC11B28" w14:textId="54AAF6F0" w:rsidR="0079663F" w:rsidRPr="00D32A5C" w:rsidRDefault="0079663F" w:rsidP="00D60729">
            <w:pPr>
              <w:pStyle w:val="BaseNormal"/>
              <w:spacing w:before="60"/>
              <w:jc w:val="left"/>
              <w:rPr>
                <w:rFonts w:cs="Arial"/>
              </w:rPr>
            </w:pPr>
            <w:r>
              <w:rPr>
                <w:rFonts w:cs="Arial"/>
              </w:rPr>
              <w:t>Paul Cleary</w:t>
            </w:r>
          </w:p>
        </w:tc>
      </w:tr>
      <w:tr w:rsidR="000C4E94" w:rsidRPr="00506756" w14:paraId="2723AAD4" w14:textId="77777777" w:rsidTr="00D60729">
        <w:trPr>
          <w:ins w:id="2" w:author="Paul Cleary" w:date="2016-05-12T11:28:00Z"/>
        </w:trPr>
        <w:tc>
          <w:tcPr>
            <w:tcW w:w="1023" w:type="dxa"/>
          </w:tcPr>
          <w:p w14:paraId="6788AA2C" w14:textId="1E5D5219" w:rsidR="000C4E94" w:rsidRDefault="000C4E94" w:rsidP="00F32D60">
            <w:pPr>
              <w:pStyle w:val="BaseNormal"/>
              <w:spacing w:before="60"/>
              <w:jc w:val="left"/>
              <w:rPr>
                <w:ins w:id="3" w:author="Paul Cleary" w:date="2016-05-12T11:28:00Z"/>
                <w:rFonts w:cs="Arial"/>
              </w:rPr>
            </w:pPr>
            <w:ins w:id="4" w:author="Paul Cleary" w:date="2016-05-12T11:28:00Z">
              <w:r>
                <w:rPr>
                  <w:rFonts w:cs="Arial"/>
                </w:rPr>
                <w:t>1.5</w:t>
              </w:r>
            </w:ins>
          </w:p>
        </w:tc>
        <w:tc>
          <w:tcPr>
            <w:tcW w:w="5918" w:type="dxa"/>
          </w:tcPr>
          <w:p w14:paraId="00F55745" w14:textId="70727FEE" w:rsidR="000C4E94" w:rsidRDefault="000C4E94">
            <w:pPr>
              <w:pStyle w:val="BaseNormal"/>
              <w:spacing w:before="60"/>
              <w:jc w:val="left"/>
              <w:rPr>
                <w:ins w:id="5" w:author="Paul Cleary" w:date="2016-05-12T11:28:00Z"/>
                <w:rFonts w:cs="Arial"/>
              </w:rPr>
            </w:pPr>
            <w:ins w:id="6" w:author="Paul Cleary" w:date="2016-05-12T11:28:00Z">
              <w:r>
                <w:rPr>
                  <w:rFonts w:cs="Arial"/>
                </w:rPr>
                <w:t>Added more info about how the process checks for YES responses from previous campaigns; removed reference to $4 Topup for Subs</w:t>
              </w:r>
            </w:ins>
          </w:p>
        </w:tc>
        <w:tc>
          <w:tcPr>
            <w:tcW w:w="1985" w:type="dxa"/>
          </w:tcPr>
          <w:p w14:paraId="5F219A27" w14:textId="73A2C2CC" w:rsidR="000C4E94" w:rsidRDefault="000C4E94" w:rsidP="00D60729">
            <w:pPr>
              <w:pStyle w:val="BaseNormal"/>
              <w:spacing w:before="60"/>
              <w:jc w:val="left"/>
              <w:rPr>
                <w:ins w:id="7" w:author="Paul Cleary" w:date="2016-05-12T11:28:00Z"/>
                <w:rFonts w:cs="Arial"/>
              </w:rPr>
            </w:pPr>
            <w:ins w:id="8" w:author="Paul Cleary" w:date="2016-05-12T11:29:00Z">
              <w:r>
                <w:rPr>
                  <w:rFonts w:cs="Arial"/>
                </w:rPr>
                <w:t>Paul Cleary</w:t>
              </w:r>
            </w:ins>
          </w:p>
        </w:tc>
      </w:tr>
    </w:tbl>
    <w:p w14:paraId="7E13F7FA" w14:textId="743D739A" w:rsidR="00FF5283" w:rsidRPr="00FF5283" w:rsidRDefault="00FF5283" w:rsidP="004F3E8C">
      <w:pPr>
        <w:pStyle w:val="Heading1"/>
        <w:numPr>
          <w:ilvl w:val="1"/>
          <w:numId w:val="16"/>
        </w:numPr>
        <w:spacing w:before="480"/>
        <w:ind w:left="544" w:hanging="431"/>
        <w:rPr>
          <w:sz w:val="28"/>
          <w:szCs w:val="28"/>
        </w:rPr>
      </w:pPr>
      <w:r w:rsidRPr="00FF5283">
        <w:rPr>
          <w:sz w:val="28"/>
          <w:szCs w:val="28"/>
        </w:rPr>
        <w:t>Overview</w:t>
      </w:r>
    </w:p>
    <w:p w14:paraId="5F1D377E" w14:textId="2F666C5C" w:rsidR="00FF5283" w:rsidRDefault="00FF5283" w:rsidP="00AC3690">
      <w:pPr>
        <w:rPr>
          <w:lang w:eastAsia="en-NZ"/>
        </w:rPr>
      </w:pPr>
      <w:r>
        <w:rPr>
          <w:lang w:eastAsia="en-NZ"/>
        </w:rPr>
        <w:t xml:space="preserve">This chapter </w:t>
      </w:r>
      <w:r w:rsidR="008C2992">
        <w:rPr>
          <w:lang w:eastAsia="en-NZ"/>
        </w:rPr>
        <w:t xml:space="preserve">contains the detailed requirements for </w:t>
      </w:r>
      <w:r>
        <w:rPr>
          <w:lang w:eastAsia="en-NZ"/>
        </w:rPr>
        <w:t xml:space="preserve">the process </w:t>
      </w:r>
      <w:r w:rsidR="0082346A">
        <w:rPr>
          <w:lang w:eastAsia="en-NZ"/>
        </w:rPr>
        <w:t xml:space="preserve">that is trigged by a customer replying with a YES </w:t>
      </w:r>
      <w:r w:rsidR="00D32A5C">
        <w:rPr>
          <w:lang w:eastAsia="en-NZ"/>
        </w:rPr>
        <w:t xml:space="preserve">or STOP </w:t>
      </w:r>
      <w:r w:rsidR="0082346A">
        <w:rPr>
          <w:lang w:eastAsia="en-NZ"/>
        </w:rPr>
        <w:t>after receiving a</w:t>
      </w:r>
      <w:r w:rsidR="001937D3">
        <w:rPr>
          <w:lang w:eastAsia="en-NZ"/>
        </w:rPr>
        <w:t xml:space="preserve"> Lotto notification SMS message.</w:t>
      </w:r>
      <w:r w:rsidR="00920869">
        <w:rPr>
          <w:lang w:eastAsia="en-NZ"/>
        </w:rPr>
        <w:t xml:space="preserve"> The logic of handling either of these responses is through utlizing ‘StartsWith’ and is case insensitive.</w:t>
      </w:r>
    </w:p>
    <w:p w14:paraId="29E6DE26" w14:textId="77777777" w:rsidR="00920869" w:rsidRDefault="00920869" w:rsidP="00AC3690">
      <w:pPr>
        <w:rPr>
          <w:lang w:eastAsia="en-NZ"/>
        </w:rPr>
      </w:pPr>
    </w:p>
    <w:p w14:paraId="324A20B4" w14:textId="46EF1326" w:rsidR="00C56CB1" w:rsidRDefault="00146003" w:rsidP="00AC3690">
      <w:pPr>
        <w:rPr>
          <w:lang w:eastAsia="en-NZ"/>
        </w:rPr>
      </w:pPr>
      <w:r w:rsidRPr="00146003">
        <w:rPr>
          <w:b/>
          <w:lang w:eastAsia="en-NZ"/>
        </w:rPr>
        <w:t>Business rule</w:t>
      </w:r>
      <w:r>
        <w:rPr>
          <w:lang w:eastAsia="en-NZ"/>
        </w:rPr>
        <w:t xml:space="preserve">: </w:t>
      </w:r>
      <w:r w:rsidR="00C56CB1">
        <w:rPr>
          <w:lang w:eastAsia="en-NZ"/>
        </w:rPr>
        <w:t xml:space="preserve">A player is restricted to 1 purchase request from </w:t>
      </w:r>
      <w:r>
        <w:rPr>
          <w:lang w:eastAsia="en-NZ"/>
        </w:rPr>
        <w:t>an</w:t>
      </w:r>
      <w:r w:rsidR="00C56CB1">
        <w:rPr>
          <w:lang w:eastAsia="en-NZ"/>
        </w:rPr>
        <w:t xml:space="preserve"> </w:t>
      </w:r>
      <w:r>
        <w:rPr>
          <w:lang w:eastAsia="en-NZ"/>
        </w:rPr>
        <w:t xml:space="preserve">Push2Play </w:t>
      </w:r>
      <w:r w:rsidR="00C56CB1">
        <w:rPr>
          <w:lang w:eastAsia="en-NZ"/>
        </w:rPr>
        <w:t>SMS notification message per Lotto draw.</w:t>
      </w:r>
    </w:p>
    <w:p w14:paraId="090C544F" w14:textId="77777777" w:rsidR="00F06943" w:rsidRDefault="00F06943" w:rsidP="00AC3690">
      <w:pPr>
        <w:rPr>
          <w:lang w:eastAsia="en-NZ"/>
        </w:rPr>
      </w:pPr>
    </w:p>
    <w:p w14:paraId="0C900429" w14:textId="11F94EFA" w:rsidR="008C484A" w:rsidRDefault="008C484A" w:rsidP="00AC3690">
      <w:pPr>
        <w:rPr>
          <w:lang w:eastAsia="en-NZ"/>
        </w:rPr>
      </w:pPr>
      <w:r>
        <w:rPr>
          <w:lang w:eastAsia="en-NZ"/>
        </w:rPr>
        <w:t>The Push 2 Play (P2P) database tables and their columns are described in the  P2P design document “Push2Play Detailed Design” – the latest version can be obtained from Ferdinand Contreras at Lotto NZ.</w:t>
      </w:r>
    </w:p>
    <w:p w14:paraId="60EC40AD" w14:textId="77777777" w:rsidR="008B2B0C" w:rsidRDefault="008B2B0C">
      <w:pPr>
        <w:spacing w:after="0"/>
        <w:jc w:val="left"/>
        <w:rPr>
          <w:rFonts w:cs="Arial"/>
          <w:b/>
          <w:color w:val="000000"/>
          <w:sz w:val="28"/>
          <w:szCs w:val="28"/>
          <w:lang w:eastAsia="en-NZ"/>
        </w:rPr>
      </w:pPr>
      <w:r>
        <w:rPr>
          <w:sz w:val="28"/>
          <w:szCs w:val="28"/>
        </w:rPr>
        <w:br w:type="page"/>
      </w:r>
    </w:p>
    <w:p w14:paraId="5326FC6E" w14:textId="5570BC14" w:rsidR="008C2992" w:rsidRPr="00FF5283" w:rsidRDefault="008C2992" w:rsidP="004F3E8C">
      <w:pPr>
        <w:pStyle w:val="Heading1"/>
        <w:numPr>
          <w:ilvl w:val="1"/>
          <w:numId w:val="16"/>
        </w:numPr>
        <w:spacing w:before="480"/>
        <w:ind w:left="544" w:hanging="431"/>
        <w:rPr>
          <w:sz w:val="28"/>
          <w:szCs w:val="28"/>
        </w:rPr>
      </w:pPr>
      <w:r>
        <w:rPr>
          <w:sz w:val="28"/>
          <w:szCs w:val="28"/>
        </w:rPr>
        <w:lastRenderedPageBreak/>
        <w:t xml:space="preserve">Context Diagram </w:t>
      </w:r>
    </w:p>
    <w:p w14:paraId="7CDB094B" w14:textId="222EC21A" w:rsidR="008C2992" w:rsidRDefault="008C2992" w:rsidP="008C2992">
      <w:pPr>
        <w:spacing w:after="120"/>
        <w:rPr>
          <w:lang w:eastAsia="en-NZ"/>
        </w:rPr>
      </w:pPr>
      <w:r>
        <w:rPr>
          <w:lang w:eastAsia="en-NZ"/>
        </w:rPr>
        <w:t>The following diagram is a high level view of all the Push 2 Play processes that take place on a Lotto Game Draw day. The processes in</w:t>
      </w:r>
      <w:r w:rsidR="00B700BF">
        <w:rPr>
          <w:lang w:eastAsia="en-NZ"/>
        </w:rPr>
        <w:t>side the red outline box at</w:t>
      </w:r>
      <w:r>
        <w:rPr>
          <w:lang w:eastAsia="en-NZ"/>
        </w:rPr>
        <w:t xml:space="preserve"> the bottom half of the diagram are described in detail in this chapter.</w:t>
      </w:r>
    </w:p>
    <w:p w14:paraId="62362041" w14:textId="06C18C69" w:rsidR="008C2992" w:rsidRDefault="00CC75F3" w:rsidP="00AC3690">
      <w:pPr>
        <w:rPr>
          <w:lang w:eastAsia="en-NZ"/>
        </w:rPr>
      </w:pPr>
      <w:r>
        <w:rPr>
          <w:noProof/>
          <w:lang w:eastAsia="en-NZ"/>
        </w:rPr>
        <w:drawing>
          <wp:inline distT="0" distB="0" distL="0" distR="0" wp14:anchorId="4A345C2E" wp14:editId="23ACF122">
            <wp:extent cx="5731510" cy="5104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sh2Play Purchase Respon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104130"/>
                    </a:xfrm>
                    <a:prstGeom prst="rect">
                      <a:avLst/>
                    </a:prstGeom>
                  </pic:spPr>
                </pic:pic>
              </a:graphicData>
            </a:graphic>
          </wp:inline>
        </w:drawing>
      </w:r>
    </w:p>
    <w:p w14:paraId="518044A4" w14:textId="77777777" w:rsidR="008C2992" w:rsidRDefault="008C2992" w:rsidP="00AC3690">
      <w:pPr>
        <w:rPr>
          <w:lang w:eastAsia="en-NZ"/>
        </w:rPr>
      </w:pPr>
    </w:p>
    <w:p w14:paraId="3BAAF560" w14:textId="3A8FA38E" w:rsidR="001067B3" w:rsidRPr="001067B3" w:rsidRDefault="008C2992" w:rsidP="004F3E8C">
      <w:pPr>
        <w:pStyle w:val="Heading1"/>
        <w:numPr>
          <w:ilvl w:val="1"/>
          <w:numId w:val="16"/>
        </w:numPr>
        <w:spacing w:before="480"/>
        <w:ind w:left="544" w:hanging="431"/>
        <w:rPr>
          <w:sz w:val="28"/>
          <w:szCs w:val="28"/>
        </w:rPr>
      </w:pPr>
      <w:r>
        <w:rPr>
          <w:sz w:val="28"/>
          <w:szCs w:val="28"/>
        </w:rPr>
        <w:t xml:space="preserve">Detailed </w:t>
      </w:r>
      <w:r w:rsidR="001067B3" w:rsidRPr="001067B3">
        <w:rPr>
          <w:sz w:val="28"/>
          <w:szCs w:val="28"/>
        </w:rPr>
        <w:t>Process Flow</w:t>
      </w:r>
      <w:r w:rsidR="001B09B0">
        <w:rPr>
          <w:sz w:val="28"/>
          <w:szCs w:val="28"/>
        </w:rPr>
        <w:t xml:space="preserve"> to</w:t>
      </w:r>
      <w:r w:rsidR="00D32A5C">
        <w:rPr>
          <w:sz w:val="28"/>
          <w:szCs w:val="28"/>
        </w:rPr>
        <w:t xml:space="preserve"> </w:t>
      </w:r>
      <w:r w:rsidR="00100710">
        <w:rPr>
          <w:sz w:val="28"/>
          <w:szCs w:val="28"/>
        </w:rPr>
        <w:t>proceed with</w:t>
      </w:r>
      <w:r w:rsidR="00D32A5C">
        <w:rPr>
          <w:sz w:val="28"/>
          <w:szCs w:val="28"/>
        </w:rPr>
        <w:t xml:space="preserve"> ticket purchase</w:t>
      </w:r>
    </w:p>
    <w:p w14:paraId="3A6384F7" w14:textId="6CD06A5B" w:rsidR="00BC06EB" w:rsidRDefault="00BC06EB" w:rsidP="00AC3690">
      <w:pPr>
        <w:rPr>
          <w:lang w:eastAsia="en-NZ"/>
        </w:rPr>
      </w:pPr>
      <w:r w:rsidRPr="00BC06EB">
        <w:rPr>
          <w:b/>
          <w:lang w:eastAsia="en-NZ"/>
        </w:rPr>
        <w:t>Trigger:</w:t>
      </w:r>
      <w:r>
        <w:rPr>
          <w:lang w:eastAsia="en-NZ"/>
        </w:rPr>
        <w:t xml:space="preserve"> a myLotto </w:t>
      </w:r>
      <w:del w:id="9" w:author="Paul Cleary" w:date="2016-05-11T18:05:00Z">
        <w:r w:rsidDel="00CE7080">
          <w:rPr>
            <w:lang w:eastAsia="en-NZ"/>
          </w:rPr>
          <w:delText xml:space="preserve">player </w:delText>
        </w:r>
      </w:del>
      <w:ins w:id="10" w:author="Paul Cleary" w:date="2016-05-11T18:05:00Z">
        <w:r w:rsidR="00CE7080">
          <w:rPr>
            <w:lang w:eastAsia="en-NZ"/>
          </w:rPr>
          <w:t xml:space="preserve">user </w:t>
        </w:r>
      </w:ins>
      <w:r>
        <w:rPr>
          <w:lang w:eastAsia="en-NZ"/>
        </w:rPr>
        <w:t>has received an SMS notification message for the next Lotto draw. They type in</w:t>
      </w:r>
      <w:r w:rsidR="00F32D60">
        <w:rPr>
          <w:lang w:eastAsia="en-NZ"/>
        </w:rPr>
        <w:t xml:space="preserve"> a response that contains the word ‘yes’ (there may be different response formats such as</w:t>
      </w:r>
      <w:r>
        <w:rPr>
          <w:lang w:eastAsia="en-NZ"/>
        </w:rPr>
        <w:t xml:space="preserve"> YES</w:t>
      </w:r>
      <w:r w:rsidR="00F32D60">
        <w:rPr>
          <w:lang w:eastAsia="en-NZ"/>
        </w:rPr>
        <w:t>, Yes, Yes thanks, etc)</w:t>
      </w:r>
      <w:r>
        <w:rPr>
          <w:lang w:eastAsia="en-NZ"/>
        </w:rPr>
        <w:t xml:space="preserve"> and then send this</w:t>
      </w:r>
      <w:r w:rsidR="008C2992">
        <w:rPr>
          <w:lang w:eastAsia="en-NZ"/>
        </w:rPr>
        <w:t xml:space="preserve"> as a</w:t>
      </w:r>
      <w:r>
        <w:rPr>
          <w:lang w:eastAsia="en-NZ"/>
        </w:rPr>
        <w:t xml:space="preserve"> reply</w:t>
      </w:r>
      <w:r w:rsidR="008C2992">
        <w:rPr>
          <w:lang w:eastAsia="en-NZ"/>
        </w:rPr>
        <w:t xml:space="preserve"> to the notification message</w:t>
      </w:r>
      <w:r>
        <w:rPr>
          <w:lang w:eastAsia="en-NZ"/>
        </w:rPr>
        <w:t>.</w:t>
      </w:r>
    </w:p>
    <w:p w14:paraId="665A5266" w14:textId="77777777" w:rsidR="00BC06EB" w:rsidRDefault="00BC06EB" w:rsidP="00AC3690">
      <w:pPr>
        <w:rPr>
          <w:lang w:eastAsia="en-NZ"/>
        </w:rPr>
      </w:pPr>
    </w:p>
    <w:p w14:paraId="5E54976B" w14:textId="2AE1DC11" w:rsidR="00BC06EB" w:rsidRPr="00BC06EB" w:rsidRDefault="00BC06EB" w:rsidP="00AC3690">
      <w:pPr>
        <w:rPr>
          <w:b/>
          <w:lang w:eastAsia="en-NZ"/>
        </w:rPr>
      </w:pPr>
      <w:r w:rsidRPr="00BC06EB">
        <w:rPr>
          <w:b/>
          <w:lang w:eastAsia="en-NZ"/>
        </w:rPr>
        <w:t>Process</w:t>
      </w:r>
      <w:r w:rsidR="001067B3">
        <w:rPr>
          <w:b/>
          <w:lang w:eastAsia="en-NZ"/>
        </w:rPr>
        <w:t xml:space="preserve"> actions</w:t>
      </w:r>
      <w:r w:rsidRPr="00BC06EB">
        <w:rPr>
          <w:b/>
          <w:lang w:eastAsia="en-NZ"/>
        </w:rPr>
        <w:t>:</w:t>
      </w:r>
    </w:p>
    <w:p w14:paraId="74774DF8" w14:textId="5C6BB4BA" w:rsidR="00376E71" w:rsidRDefault="00376E71" w:rsidP="00AC3690">
      <w:pPr>
        <w:rPr>
          <w:lang w:eastAsia="en-NZ"/>
        </w:rPr>
      </w:pPr>
      <w:r>
        <w:rPr>
          <w:lang w:eastAsia="en-NZ"/>
        </w:rPr>
        <w:t xml:space="preserve">SMS Transmission system </w:t>
      </w:r>
      <w:r w:rsidR="001067B3">
        <w:rPr>
          <w:lang w:eastAsia="en-NZ"/>
        </w:rPr>
        <w:t>receives the reply and routes it</w:t>
      </w:r>
      <w:r>
        <w:rPr>
          <w:lang w:eastAsia="en-NZ"/>
        </w:rPr>
        <w:t xml:space="preserve"> to a P2P</w:t>
      </w:r>
      <w:r w:rsidR="001067B3">
        <w:rPr>
          <w:lang w:eastAsia="en-NZ"/>
        </w:rPr>
        <w:t xml:space="preserve"> system</w:t>
      </w:r>
      <w:r w:rsidR="00C44D66">
        <w:rPr>
          <w:lang w:eastAsia="en-NZ"/>
        </w:rPr>
        <w:t xml:space="preserve"> </w:t>
      </w:r>
      <w:r>
        <w:rPr>
          <w:lang w:eastAsia="en-NZ"/>
        </w:rPr>
        <w:t>integration point</w:t>
      </w:r>
      <w:r w:rsidR="00C44D66">
        <w:rPr>
          <w:lang w:eastAsia="en-NZ"/>
        </w:rPr>
        <w:t xml:space="preserve"> (MULE)</w:t>
      </w:r>
    </w:p>
    <w:p w14:paraId="482A1B00" w14:textId="71574742" w:rsidR="00376E71" w:rsidRDefault="00376E71" w:rsidP="00AC3690">
      <w:pPr>
        <w:rPr>
          <w:lang w:eastAsia="en-NZ"/>
        </w:rPr>
      </w:pPr>
      <w:r>
        <w:rPr>
          <w:lang w:eastAsia="en-NZ"/>
        </w:rPr>
        <w:t xml:space="preserve">The contents of the reply </w:t>
      </w:r>
      <w:r w:rsidR="001067B3">
        <w:rPr>
          <w:lang w:eastAsia="en-NZ"/>
        </w:rPr>
        <w:t>passed into the integrat</w:t>
      </w:r>
      <w:r w:rsidR="00C44D66">
        <w:rPr>
          <w:lang w:eastAsia="en-NZ"/>
        </w:rPr>
        <w:t>i</w:t>
      </w:r>
      <w:r w:rsidR="001067B3">
        <w:rPr>
          <w:lang w:eastAsia="en-NZ"/>
        </w:rPr>
        <w:t xml:space="preserve">on point </w:t>
      </w:r>
      <w:r>
        <w:rPr>
          <w:lang w:eastAsia="en-NZ"/>
        </w:rPr>
        <w:t>are:</w:t>
      </w:r>
    </w:p>
    <w:p w14:paraId="35119677" w14:textId="69EE59AB" w:rsidR="00376E71" w:rsidRDefault="00C44D66" w:rsidP="004F3E8C">
      <w:pPr>
        <w:pStyle w:val="ListParagraph"/>
        <w:numPr>
          <w:ilvl w:val="0"/>
          <w:numId w:val="17"/>
        </w:numPr>
        <w:rPr>
          <w:lang w:eastAsia="en-NZ"/>
        </w:rPr>
      </w:pPr>
      <w:r>
        <w:rPr>
          <w:lang w:eastAsia="en-NZ"/>
        </w:rPr>
        <w:t>Mobile phone number</w:t>
      </w:r>
    </w:p>
    <w:p w14:paraId="232F5576" w14:textId="4BD7216E" w:rsidR="00C44D66" w:rsidRDefault="00C44D66" w:rsidP="004F3E8C">
      <w:pPr>
        <w:pStyle w:val="ListParagraph"/>
        <w:numPr>
          <w:ilvl w:val="0"/>
          <w:numId w:val="17"/>
        </w:numPr>
        <w:rPr>
          <w:lang w:eastAsia="en-NZ"/>
        </w:rPr>
      </w:pPr>
      <w:r>
        <w:rPr>
          <w:lang w:eastAsia="en-NZ"/>
        </w:rPr>
        <w:t>Character string indicating YES (possible values are: YES, yes, Yes, …etc)</w:t>
      </w:r>
    </w:p>
    <w:p w14:paraId="1CC18A70" w14:textId="6FD1C4A1" w:rsidR="0076391C" w:rsidRDefault="0076391C" w:rsidP="004F3E8C">
      <w:pPr>
        <w:pStyle w:val="ListParagraph"/>
        <w:numPr>
          <w:ilvl w:val="0"/>
          <w:numId w:val="17"/>
        </w:numPr>
        <w:rPr>
          <w:lang w:eastAsia="en-NZ"/>
        </w:rPr>
      </w:pPr>
      <w:r>
        <w:rPr>
          <w:lang w:eastAsia="en-NZ"/>
        </w:rPr>
        <w:lastRenderedPageBreak/>
        <w:t>Metadata about the original message and the message reply</w:t>
      </w:r>
      <w:ins w:id="11" w:author="Paul Cleary" w:date="2016-05-11T18:12:00Z">
        <w:r w:rsidR="00CE7080">
          <w:rPr>
            <w:lang w:eastAsia="en-NZ"/>
          </w:rPr>
          <w:t>. This metadata contains the</w:t>
        </w:r>
      </w:ins>
      <w:ins w:id="12" w:author="Paul Cleary" w:date="2016-05-12T11:19:00Z">
        <w:r w:rsidR="00761CB7">
          <w:rPr>
            <w:lang w:eastAsia="en-NZ"/>
          </w:rPr>
          <w:t xml:space="preserve"> original Notification message id and the</w:t>
        </w:r>
      </w:ins>
      <w:ins w:id="13" w:author="Paul Cleary" w:date="2016-05-11T18:12:00Z">
        <w:r w:rsidR="00CE7080">
          <w:rPr>
            <w:lang w:eastAsia="en-NZ"/>
          </w:rPr>
          <w:t xml:space="preserve"> id of the campaign that </w:t>
        </w:r>
      </w:ins>
      <w:ins w:id="14" w:author="Paul Cleary" w:date="2016-05-12T11:29:00Z">
        <w:r w:rsidR="007B3702">
          <w:rPr>
            <w:lang w:eastAsia="en-NZ"/>
          </w:rPr>
          <w:t>this</w:t>
        </w:r>
      </w:ins>
      <w:ins w:id="15" w:author="Paul Cleary" w:date="2016-05-11T18:12:00Z">
        <w:r w:rsidR="00CE7080">
          <w:rPr>
            <w:lang w:eastAsia="en-NZ"/>
          </w:rPr>
          <w:t xml:space="preserve"> notification was for.</w:t>
        </w:r>
      </w:ins>
    </w:p>
    <w:p w14:paraId="092EB524" w14:textId="77777777" w:rsidR="00C56CB1" w:rsidRDefault="00C56CB1" w:rsidP="00AC3690">
      <w:pPr>
        <w:rPr>
          <w:ins w:id="16" w:author="Paul Cleary" w:date="2016-05-12T11:19:00Z"/>
          <w:lang w:eastAsia="en-NZ"/>
        </w:rPr>
      </w:pPr>
    </w:p>
    <w:p w14:paraId="742D3A90" w14:textId="3D4FE1FA" w:rsidR="00761CB7" w:rsidRDefault="00761CB7" w:rsidP="00761CB7">
      <w:pPr>
        <w:jc w:val="left"/>
        <w:rPr>
          <w:ins w:id="17" w:author="Paul Cleary" w:date="2016-05-12T11:19:00Z"/>
          <w:lang w:eastAsia="en-NZ"/>
        </w:rPr>
      </w:pPr>
      <w:ins w:id="18" w:author="Paul Cleary" w:date="2016-05-12T11:19:00Z">
        <w:r>
          <w:rPr>
            <w:lang w:eastAsia="en-NZ"/>
          </w:rPr>
          <w:t xml:space="preserve">The P2P system checks to see </w:t>
        </w:r>
      </w:ins>
      <w:ins w:id="19" w:author="Paul Cleary" w:date="2016-05-12T11:24:00Z">
        <w:r>
          <w:rPr>
            <w:lang w:eastAsia="en-NZ"/>
          </w:rPr>
          <w:t>the latest campaign is still active for the received response:</w:t>
        </w:r>
      </w:ins>
      <w:ins w:id="20" w:author="Paul Cleary" w:date="2016-05-12T11:19:00Z">
        <w:r>
          <w:rPr>
            <w:lang w:eastAsia="en-NZ"/>
          </w:rPr>
          <w:br/>
          <w:t xml:space="preserve">(Note: in the case when a user receives an SMS notification on Wednesday and does not respond YES to this notification until  the next Saturday campaign is active, the user will be blocked from purchasing a ticket because their response contains an id for a </w:t>
        </w:r>
      </w:ins>
      <w:ins w:id="21" w:author="Paul Cleary" w:date="2016-05-12T11:25:00Z">
        <w:r>
          <w:rPr>
            <w:lang w:eastAsia="en-NZ"/>
          </w:rPr>
          <w:t xml:space="preserve">previous </w:t>
        </w:r>
      </w:ins>
      <w:ins w:id="22" w:author="Paul Cleary" w:date="2016-05-12T11:19:00Z">
        <w:r>
          <w:rPr>
            <w:lang w:eastAsia="en-NZ"/>
          </w:rPr>
          <w:t>closed campaign</w:t>
        </w:r>
      </w:ins>
      <w:ins w:id="23" w:author="Paul Cleary" w:date="2016-05-12T11:30:00Z">
        <w:r w:rsidR="001A1423">
          <w:rPr>
            <w:lang w:eastAsia="en-NZ"/>
          </w:rPr>
          <w:t>, so they will be treated similarly to YES responses that are too late for the latest campaign</w:t>
        </w:r>
      </w:ins>
      <w:bookmarkStart w:id="24" w:name="_GoBack"/>
      <w:bookmarkEnd w:id="24"/>
      <w:ins w:id="25" w:author="Paul Cleary" w:date="2016-05-12T11:19:00Z">
        <w:r>
          <w:rPr>
            <w:lang w:eastAsia="en-NZ"/>
          </w:rPr>
          <w:t>)</w:t>
        </w:r>
      </w:ins>
    </w:p>
    <w:p w14:paraId="062C91B0" w14:textId="77777777" w:rsidR="00761CB7" w:rsidRDefault="00761CB7" w:rsidP="00761CB7">
      <w:pPr>
        <w:pStyle w:val="ListParagraph"/>
        <w:numPr>
          <w:ilvl w:val="0"/>
          <w:numId w:val="19"/>
        </w:numPr>
        <w:rPr>
          <w:ins w:id="26" w:author="Paul Cleary" w:date="2016-05-12T11:19:00Z"/>
          <w:lang w:eastAsia="en-NZ"/>
        </w:rPr>
      </w:pPr>
      <w:ins w:id="27" w:author="Paul Cleary" w:date="2016-05-12T11:19:00Z">
        <w:r>
          <w:rPr>
            <w:lang w:eastAsia="en-NZ"/>
          </w:rPr>
          <w:t>If No, then this is a “too-late” purchase and the reason is “Request received for a previous closed draw”. The process will then jump down to the action below labelled “</w:t>
        </w:r>
        <w:r w:rsidRPr="001067B3">
          <w:rPr>
            <w:b/>
            <w:lang w:eastAsia="en-NZ"/>
          </w:rPr>
          <w:t>Confirmation Message</w:t>
        </w:r>
        <w:r>
          <w:rPr>
            <w:b/>
            <w:lang w:eastAsia="en-NZ"/>
          </w:rPr>
          <w:t>:</w:t>
        </w:r>
        <w:r>
          <w:rPr>
            <w:lang w:eastAsia="en-NZ"/>
          </w:rPr>
          <w:t>”</w:t>
        </w:r>
      </w:ins>
    </w:p>
    <w:p w14:paraId="76DDCBA6" w14:textId="77777777" w:rsidR="00761CB7" w:rsidRDefault="00761CB7" w:rsidP="00761CB7">
      <w:pPr>
        <w:pStyle w:val="ListParagraph"/>
        <w:numPr>
          <w:ilvl w:val="0"/>
          <w:numId w:val="18"/>
        </w:numPr>
        <w:rPr>
          <w:ins w:id="28" w:author="Paul Cleary" w:date="2016-05-12T11:19:00Z"/>
          <w:lang w:eastAsia="en-NZ"/>
        </w:rPr>
      </w:pPr>
      <w:ins w:id="29" w:author="Paul Cleary" w:date="2016-05-12T11:19:00Z">
        <w:r>
          <w:rPr>
            <w:lang w:eastAsia="en-NZ"/>
          </w:rPr>
          <w:t>If Yes then continue</w:t>
        </w:r>
      </w:ins>
    </w:p>
    <w:p w14:paraId="1B2E4CDA" w14:textId="77777777" w:rsidR="00761CB7" w:rsidRDefault="00761CB7" w:rsidP="00AC3690">
      <w:pPr>
        <w:rPr>
          <w:ins w:id="30" w:author="Paul Cleary" w:date="2016-05-12T11:19:00Z"/>
          <w:lang w:eastAsia="en-NZ"/>
        </w:rPr>
      </w:pPr>
    </w:p>
    <w:p w14:paraId="5A47163E" w14:textId="64E9CC15" w:rsidR="00761CB7" w:rsidDel="00761CB7" w:rsidRDefault="00761CB7" w:rsidP="00AC3690">
      <w:pPr>
        <w:rPr>
          <w:del w:id="31" w:author="Paul Cleary" w:date="2016-05-12T11:20:00Z"/>
          <w:lang w:eastAsia="en-NZ"/>
        </w:rPr>
      </w:pPr>
    </w:p>
    <w:p w14:paraId="7A3E77D3" w14:textId="3E00B5BE" w:rsidR="00B700BF" w:rsidDel="00761CB7" w:rsidRDefault="00B700BF" w:rsidP="00B700BF">
      <w:pPr>
        <w:jc w:val="left"/>
        <w:rPr>
          <w:del w:id="32" w:author="Paul Cleary" w:date="2016-05-12T11:25:00Z"/>
          <w:lang w:eastAsia="en-NZ"/>
        </w:rPr>
      </w:pPr>
      <w:del w:id="33" w:author="Paul Cleary" w:date="2016-05-12T11:25:00Z">
        <w:r w:rsidDel="00761CB7">
          <w:rPr>
            <w:lang w:eastAsia="en-NZ"/>
          </w:rPr>
          <w:delText xml:space="preserve">The P2P system checks to see </w:delText>
        </w:r>
        <w:r w:rsidR="00336605" w:rsidDel="00761CB7">
          <w:rPr>
            <w:lang w:eastAsia="en-NZ"/>
          </w:rPr>
          <w:delText>if the latest campaign is active</w:delText>
        </w:r>
      </w:del>
    </w:p>
    <w:p w14:paraId="60A8F944" w14:textId="0259114E" w:rsidR="00AD6B7D" w:rsidDel="00761CB7" w:rsidRDefault="00B700BF" w:rsidP="00AD6B7D">
      <w:pPr>
        <w:pStyle w:val="ListParagraph"/>
        <w:numPr>
          <w:ilvl w:val="0"/>
          <w:numId w:val="19"/>
        </w:numPr>
        <w:rPr>
          <w:del w:id="34" w:author="Paul Cleary" w:date="2016-05-12T11:25:00Z"/>
          <w:lang w:eastAsia="en-NZ"/>
        </w:rPr>
      </w:pPr>
      <w:del w:id="35" w:author="Paul Cleary" w:date="2016-05-12T11:25:00Z">
        <w:r w:rsidDel="00761CB7">
          <w:rPr>
            <w:lang w:eastAsia="en-NZ"/>
          </w:rPr>
          <w:delText xml:space="preserve">If </w:delText>
        </w:r>
        <w:r w:rsidR="00336605" w:rsidDel="00761CB7">
          <w:rPr>
            <w:lang w:eastAsia="en-NZ"/>
          </w:rPr>
          <w:delText>No</w:delText>
        </w:r>
        <w:r w:rsidDel="00761CB7">
          <w:rPr>
            <w:lang w:eastAsia="en-NZ"/>
          </w:rPr>
          <w:delText xml:space="preserve">, then </w:delText>
        </w:r>
        <w:r w:rsidR="00AD6B7D" w:rsidDel="00761CB7">
          <w:rPr>
            <w:lang w:eastAsia="en-NZ"/>
          </w:rPr>
          <w:delText>this is a “too-late” purchase and the reason is “Request received for a previous closed draw”. The process will then jump down to the action below labelled “</w:delText>
        </w:r>
        <w:r w:rsidR="00AD6B7D" w:rsidRPr="001067B3" w:rsidDel="00761CB7">
          <w:rPr>
            <w:b/>
            <w:lang w:eastAsia="en-NZ"/>
          </w:rPr>
          <w:delText>Confirmation Message</w:delText>
        </w:r>
        <w:r w:rsidR="00AD6B7D" w:rsidDel="00761CB7">
          <w:rPr>
            <w:b/>
            <w:lang w:eastAsia="en-NZ"/>
          </w:rPr>
          <w:delText>:</w:delText>
        </w:r>
        <w:r w:rsidR="00AD6B7D" w:rsidDel="00761CB7">
          <w:rPr>
            <w:lang w:eastAsia="en-NZ"/>
          </w:rPr>
          <w:delText>”</w:delText>
        </w:r>
      </w:del>
    </w:p>
    <w:p w14:paraId="7076C21C" w14:textId="5A26AE18" w:rsidR="00B700BF" w:rsidDel="00761CB7" w:rsidRDefault="00B700BF" w:rsidP="00B700BF">
      <w:pPr>
        <w:pStyle w:val="ListParagraph"/>
        <w:numPr>
          <w:ilvl w:val="0"/>
          <w:numId w:val="18"/>
        </w:numPr>
        <w:rPr>
          <w:del w:id="36" w:author="Paul Cleary" w:date="2016-05-12T11:25:00Z"/>
          <w:lang w:eastAsia="en-NZ"/>
        </w:rPr>
      </w:pPr>
      <w:del w:id="37" w:author="Paul Cleary" w:date="2016-05-12T11:25:00Z">
        <w:r w:rsidDel="00761CB7">
          <w:rPr>
            <w:lang w:eastAsia="en-NZ"/>
          </w:rPr>
          <w:delText xml:space="preserve">If </w:delText>
        </w:r>
        <w:r w:rsidR="00336605" w:rsidDel="00761CB7">
          <w:rPr>
            <w:lang w:eastAsia="en-NZ"/>
          </w:rPr>
          <w:delText>Yes</w:delText>
        </w:r>
        <w:r w:rsidR="007D472B" w:rsidDel="00761CB7">
          <w:rPr>
            <w:lang w:eastAsia="en-NZ"/>
          </w:rPr>
          <w:delText xml:space="preserve"> </w:delText>
        </w:r>
        <w:r w:rsidDel="00761CB7">
          <w:rPr>
            <w:lang w:eastAsia="en-NZ"/>
          </w:rPr>
          <w:delText>then continue</w:delText>
        </w:r>
      </w:del>
    </w:p>
    <w:p w14:paraId="48CA1DD4" w14:textId="18F1C5C8" w:rsidR="00B700BF" w:rsidDel="00761CB7" w:rsidRDefault="00B700BF" w:rsidP="00AC3690">
      <w:pPr>
        <w:rPr>
          <w:del w:id="38" w:author="Paul Cleary" w:date="2016-05-12T11:25:00Z"/>
          <w:lang w:eastAsia="en-NZ"/>
        </w:rPr>
      </w:pPr>
    </w:p>
    <w:p w14:paraId="1BA24E60" w14:textId="172A47F0" w:rsidR="00C56CB1" w:rsidRDefault="00376E71" w:rsidP="00AC3690">
      <w:pPr>
        <w:rPr>
          <w:lang w:eastAsia="en-NZ"/>
        </w:rPr>
      </w:pPr>
      <w:r>
        <w:rPr>
          <w:lang w:eastAsia="en-NZ"/>
        </w:rPr>
        <w:t xml:space="preserve">The P2P system checks to see if it already has an instance of this reply in the </w:t>
      </w:r>
      <w:r w:rsidR="00C56CB1">
        <w:rPr>
          <w:lang w:eastAsia="en-NZ"/>
        </w:rPr>
        <w:t>P2P transaction table</w:t>
      </w:r>
      <w:r w:rsidR="00C44D66">
        <w:rPr>
          <w:lang w:eastAsia="en-NZ"/>
        </w:rPr>
        <w:t xml:space="preserve"> for the current pending draw:</w:t>
      </w:r>
      <w:r w:rsidR="00C56CB1">
        <w:rPr>
          <w:lang w:eastAsia="en-NZ"/>
        </w:rPr>
        <w:t xml:space="preserve"> </w:t>
      </w:r>
    </w:p>
    <w:p w14:paraId="125AA10D" w14:textId="7611E339" w:rsidR="00376E71" w:rsidRDefault="001067B3" w:rsidP="004F3E8C">
      <w:pPr>
        <w:pStyle w:val="ListParagraph"/>
        <w:numPr>
          <w:ilvl w:val="0"/>
          <w:numId w:val="18"/>
        </w:numPr>
        <w:rPr>
          <w:lang w:eastAsia="en-NZ"/>
        </w:rPr>
      </w:pPr>
      <w:r>
        <w:rPr>
          <w:lang w:eastAsia="en-NZ"/>
        </w:rPr>
        <w:t xml:space="preserve">If Yes, then </w:t>
      </w:r>
      <w:r w:rsidR="00C56CB1">
        <w:rPr>
          <w:lang w:eastAsia="en-NZ"/>
        </w:rPr>
        <w:t>the reply can be ignored (</w:t>
      </w:r>
      <w:r w:rsidR="00C56CB1" w:rsidRPr="001067B3">
        <w:rPr>
          <w:highlight w:val="yellow"/>
          <w:lang w:eastAsia="en-NZ"/>
        </w:rPr>
        <w:t xml:space="preserve">do not </w:t>
      </w:r>
      <w:r w:rsidR="00C44D66">
        <w:rPr>
          <w:highlight w:val="yellow"/>
          <w:lang w:eastAsia="en-NZ"/>
        </w:rPr>
        <w:t>send</w:t>
      </w:r>
      <w:r w:rsidR="00C56CB1" w:rsidRPr="001067B3">
        <w:rPr>
          <w:highlight w:val="yellow"/>
          <w:lang w:eastAsia="en-NZ"/>
        </w:rPr>
        <w:t xml:space="preserve"> an SMS reply to save $)</w:t>
      </w:r>
    </w:p>
    <w:p w14:paraId="71AB19EC" w14:textId="394AE48D" w:rsidR="00C56CB1" w:rsidRDefault="00C56CB1" w:rsidP="004F3E8C">
      <w:pPr>
        <w:pStyle w:val="ListParagraph"/>
        <w:numPr>
          <w:ilvl w:val="0"/>
          <w:numId w:val="18"/>
        </w:numPr>
        <w:rPr>
          <w:lang w:eastAsia="en-NZ"/>
        </w:rPr>
      </w:pPr>
      <w:r>
        <w:rPr>
          <w:lang w:eastAsia="en-NZ"/>
        </w:rPr>
        <w:t>If No then continue</w:t>
      </w:r>
    </w:p>
    <w:p w14:paraId="5EC150F0" w14:textId="77777777" w:rsidR="00C56CB1" w:rsidRDefault="00C56CB1" w:rsidP="00AC3690">
      <w:pPr>
        <w:rPr>
          <w:lang w:eastAsia="en-NZ"/>
        </w:rPr>
      </w:pPr>
    </w:p>
    <w:p w14:paraId="36C3435B" w14:textId="7880D7EA" w:rsidR="00C44D66" w:rsidRDefault="00C44D66" w:rsidP="00AC3690">
      <w:pPr>
        <w:rPr>
          <w:lang w:eastAsia="en-NZ"/>
        </w:rPr>
      </w:pPr>
      <w:r>
        <w:rPr>
          <w:lang w:eastAsia="en-NZ"/>
        </w:rPr>
        <w:t>The P2P system locates the relevant record in the P2P campaign_entry table and updates the following columns:</w:t>
      </w:r>
    </w:p>
    <w:p w14:paraId="1D0589B6" w14:textId="700FD5CD" w:rsidR="00C44D66" w:rsidRDefault="00C44D66" w:rsidP="004F3E8C">
      <w:pPr>
        <w:pStyle w:val="ListParagraph"/>
        <w:numPr>
          <w:ilvl w:val="0"/>
          <w:numId w:val="24"/>
        </w:numPr>
        <w:rPr>
          <w:lang w:eastAsia="en-NZ"/>
        </w:rPr>
      </w:pPr>
      <w:r>
        <w:rPr>
          <w:lang w:eastAsia="en-NZ"/>
        </w:rPr>
        <w:t>Sms_reply is set to YES</w:t>
      </w:r>
    </w:p>
    <w:p w14:paraId="364AD666" w14:textId="2B012341" w:rsidR="00C44D66" w:rsidRDefault="00C44D66" w:rsidP="004F3E8C">
      <w:pPr>
        <w:pStyle w:val="ListParagraph"/>
        <w:numPr>
          <w:ilvl w:val="0"/>
          <w:numId w:val="24"/>
        </w:numPr>
        <w:rPr>
          <w:lang w:eastAsia="en-NZ"/>
        </w:rPr>
      </w:pPr>
      <w:r>
        <w:rPr>
          <w:lang w:eastAsia="en-NZ"/>
        </w:rPr>
        <w:t xml:space="preserve">Sms_replytime is set to the current date and the time that the P2P system received the reply </w:t>
      </w:r>
    </w:p>
    <w:p w14:paraId="7BFBD7DE" w14:textId="77777777" w:rsidR="00C44D66" w:rsidRDefault="00C44D66" w:rsidP="00AC3690">
      <w:pPr>
        <w:rPr>
          <w:lang w:eastAsia="en-NZ"/>
        </w:rPr>
      </w:pPr>
    </w:p>
    <w:p w14:paraId="51A846D2" w14:textId="1741EEB0" w:rsidR="00C56CB1" w:rsidRDefault="00C56CB1" w:rsidP="00C56CB1">
      <w:pPr>
        <w:rPr>
          <w:lang w:eastAsia="en-NZ"/>
        </w:rPr>
      </w:pPr>
      <w:r>
        <w:rPr>
          <w:lang w:eastAsia="en-NZ"/>
        </w:rPr>
        <w:t>The P2P system checks to see if the reply has been received after the draw cutoff time</w:t>
      </w:r>
      <w:r w:rsidR="00C44D66">
        <w:rPr>
          <w:lang w:eastAsia="en-NZ"/>
        </w:rPr>
        <w:t xml:space="preserve"> which is always 7:30 PM on the draw day</w:t>
      </w:r>
    </w:p>
    <w:p w14:paraId="258E90B5" w14:textId="26B678B9" w:rsidR="00C56CB1" w:rsidRDefault="00C56CB1" w:rsidP="004F3E8C">
      <w:pPr>
        <w:pStyle w:val="ListParagraph"/>
        <w:numPr>
          <w:ilvl w:val="0"/>
          <w:numId w:val="19"/>
        </w:numPr>
        <w:rPr>
          <w:lang w:eastAsia="en-NZ"/>
        </w:rPr>
      </w:pPr>
      <w:r>
        <w:rPr>
          <w:lang w:eastAsia="en-NZ"/>
        </w:rPr>
        <w:t xml:space="preserve">If Yes, then this is a </w:t>
      </w:r>
      <w:r w:rsidR="001067B3">
        <w:rPr>
          <w:lang w:eastAsia="en-NZ"/>
        </w:rPr>
        <w:t>failed purchase</w:t>
      </w:r>
      <w:r>
        <w:rPr>
          <w:lang w:eastAsia="en-NZ"/>
        </w:rPr>
        <w:t xml:space="preserve"> and the reason is “Request received after </w:t>
      </w:r>
      <w:r w:rsidR="00C44D66">
        <w:rPr>
          <w:lang w:eastAsia="en-NZ"/>
        </w:rPr>
        <w:t xml:space="preserve">draw </w:t>
      </w:r>
      <w:r>
        <w:rPr>
          <w:lang w:eastAsia="en-NZ"/>
        </w:rPr>
        <w:t>cutoff time”</w:t>
      </w:r>
      <w:r w:rsidR="001067B3">
        <w:rPr>
          <w:lang w:eastAsia="en-NZ"/>
        </w:rPr>
        <w:t>. The process will then jump down to the action below labelled “</w:t>
      </w:r>
      <w:r w:rsidR="001067B3" w:rsidRPr="001067B3">
        <w:rPr>
          <w:b/>
          <w:lang w:eastAsia="en-NZ"/>
        </w:rPr>
        <w:t>Confirmation Message</w:t>
      </w:r>
      <w:r w:rsidR="001067B3">
        <w:rPr>
          <w:b/>
          <w:lang w:eastAsia="en-NZ"/>
        </w:rPr>
        <w:t>:</w:t>
      </w:r>
      <w:r w:rsidR="001067B3">
        <w:rPr>
          <w:lang w:eastAsia="en-NZ"/>
        </w:rPr>
        <w:t>”</w:t>
      </w:r>
    </w:p>
    <w:p w14:paraId="69523ECD" w14:textId="77777777" w:rsidR="00C56CB1" w:rsidRDefault="00C56CB1" w:rsidP="004F3E8C">
      <w:pPr>
        <w:pStyle w:val="ListParagraph"/>
        <w:numPr>
          <w:ilvl w:val="0"/>
          <w:numId w:val="19"/>
        </w:numPr>
        <w:rPr>
          <w:lang w:eastAsia="en-NZ"/>
        </w:rPr>
      </w:pPr>
      <w:r>
        <w:rPr>
          <w:lang w:eastAsia="en-NZ"/>
        </w:rPr>
        <w:t>If No then continue</w:t>
      </w:r>
    </w:p>
    <w:p w14:paraId="0C77D40F" w14:textId="77777777" w:rsidR="00376E71" w:rsidRDefault="00376E71" w:rsidP="00AC3690">
      <w:pPr>
        <w:rPr>
          <w:lang w:eastAsia="en-NZ"/>
        </w:rPr>
      </w:pPr>
    </w:p>
    <w:p w14:paraId="0C44CCAB" w14:textId="409A493A" w:rsidR="00621E23" w:rsidRDefault="00621E23" w:rsidP="00621E23">
      <w:pPr>
        <w:rPr>
          <w:lang w:eastAsia="en-NZ"/>
        </w:rPr>
      </w:pPr>
      <w:r>
        <w:rPr>
          <w:lang w:eastAsia="en-NZ"/>
        </w:rPr>
        <w:t>The P2P system checks to see if the user has the LottoPB Game blocked</w:t>
      </w:r>
      <w:r w:rsidR="003D3654">
        <w:rPr>
          <w:lang w:eastAsia="en-NZ"/>
        </w:rPr>
        <w:br/>
        <w:t>(Note: this check will also be done by the ESi system)</w:t>
      </w:r>
    </w:p>
    <w:p w14:paraId="466C74EB" w14:textId="5E6AE2A8" w:rsidR="00621E23" w:rsidRDefault="00621E23" w:rsidP="00621E23">
      <w:pPr>
        <w:pStyle w:val="ListParagraph"/>
        <w:numPr>
          <w:ilvl w:val="0"/>
          <w:numId w:val="19"/>
        </w:numPr>
        <w:rPr>
          <w:lang w:eastAsia="en-NZ"/>
        </w:rPr>
      </w:pPr>
      <w:r>
        <w:rPr>
          <w:lang w:eastAsia="en-NZ"/>
        </w:rPr>
        <w:t>If Yes, then this is a failed purchase and the reason is “Lotto PB game is currently set to Blocked”. The process will then jump down to the action below labelled “</w:t>
      </w:r>
      <w:r w:rsidRPr="001067B3">
        <w:rPr>
          <w:b/>
          <w:lang w:eastAsia="en-NZ"/>
        </w:rPr>
        <w:t>Confirmation Message</w:t>
      </w:r>
      <w:r>
        <w:rPr>
          <w:b/>
          <w:lang w:eastAsia="en-NZ"/>
        </w:rPr>
        <w:t>:</w:t>
      </w:r>
      <w:r>
        <w:rPr>
          <w:lang w:eastAsia="en-NZ"/>
        </w:rPr>
        <w:t>”</w:t>
      </w:r>
    </w:p>
    <w:p w14:paraId="49CE2912" w14:textId="77777777" w:rsidR="00621E23" w:rsidRDefault="00621E23" w:rsidP="00621E23">
      <w:pPr>
        <w:pStyle w:val="ListParagraph"/>
        <w:numPr>
          <w:ilvl w:val="0"/>
          <w:numId w:val="19"/>
        </w:numPr>
        <w:rPr>
          <w:lang w:eastAsia="en-NZ"/>
        </w:rPr>
      </w:pPr>
      <w:r>
        <w:rPr>
          <w:lang w:eastAsia="en-NZ"/>
        </w:rPr>
        <w:t>If No then continue</w:t>
      </w:r>
    </w:p>
    <w:p w14:paraId="351BF2F7" w14:textId="77777777" w:rsidR="00621E23" w:rsidRDefault="00621E23" w:rsidP="00AC3690">
      <w:pPr>
        <w:rPr>
          <w:lang w:eastAsia="en-NZ"/>
        </w:rPr>
      </w:pPr>
    </w:p>
    <w:p w14:paraId="5CCD11E1" w14:textId="3E029E3F" w:rsidR="0024161E" w:rsidRDefault="0024161E" w:rsidP="0024161E">
      <w:pPr>
        <w:rPr>
          <w:lang w:eastAsia="en-NZ"/>
        </w:rPr>
      </w:pPr>
      <w:r>
        <w:rPr>
          <w:lang w:eastAsia="en-NZ"/>
        </w:rPr>
        <w:t>The P2P system checks if the user’s current spending limits (Weekly and Monthly) are exceeded</w:t>
      </w:r>
      <w:r w:rsidR="003D3654">
        <w:rPr>
          <w:lang w:eastAsia="en-NZ"/>
        </w:rPr>
        <w:br/>
        <w:t>(Note: this check will also be done by the ESi system)</w:t>
      </w:r>
    </w:p>
    <w:p w14:paraId="5ECDBEF8" w14:textId="16240836" w:rsidR="00522C5B" w:rsidRDefault="00522C5B" w:rsidP="0024161E">
      <w:pPr>
        <w:rPr>
          <w:lang w:eastAsia="en-NZ"/>
        </w:rPr>
      </w:pPr>
      <w:r>
        <w:rPr>
          <w:lang w:eastAsia="en-NZ"/>
        </w:rPr>
        <w:t>Note: there is a time window between when the Notifications CSV file is created and the SMS Notifications are replied to. It is possible that within this time window, the myLotto user has purchased sufficient tickets to exceed either (or both) their Weekly and Monthly spending limits</w:t>
      </w:r>
    </w:p>
    <w:p w14:paraId="4233D98D" w14:textId="35D81BC0" w:rsidR="0024161E" w:rsidRDefault="0024161E" w:rsidP="0024161E">
      <w:pPr>
        <w:pStyle w:val="ListParagraph"/>
        <w:numPr>
          <w:ilvl w:val="0"/>
          <w:numId w:val="19"/>
        </w:numPr>
        <w:rPr>
          <w:lang w:eastAsia="en-NZ"/>
        </w:rPr>
      </w:pPr>
      <w:r>
        <w:rPr>
          <w:lang w:eastAsia="en-NZ"/>
        </w:rPr>
        <w:lastRenderedPageBreak/>
        <w:t>If Yes, then this is a failed purchase and the reason is “Spending limits are currently exceeded”. The process will then jump down to the action below labelled “</w:t>
      </w:r>
      <w:r w:rsidRPr="001067B3">
        <w:rPr>
          <w:b/>
          <w:lang w:eastAsia="en-NZ"/>
        </w:rPr>
        <w:t>Confirmation Message</w:t>
      </w:r>
      <w:r>
        <w:rPr>
          <w:b/>
          <w:lang w:eastAsia="en-NZ"/>
        </w:rPr>
        <w:t>:</w:t>
      </w:r>
      <w:r>
        <w:rPr>
          <w:lang w:eastAsia="en-NZ"/>
        </w:rPr>
        <w:t>”</w:t>
      </w:r>
    </w:p>
    <w:p w14:paraId="5A2DD6E1" w14:textId="77777777" w:rsidR="0024161E" w:rsidRDefault="0024161E" w:rsidP="0024161E">
      <w:pPr>
        <w:pStyle w:val="ListParagraph"/>
        <w:numPr>
          <w:ilvl w:val="0"/>
          <w:numId w:val="19"/>
        </w:numPr>
        <w:rPr>
          <w:lang w:eastAsia="en-NZ"/>
        </w:rPr>
      </w:pPr>
      <w:r>
        <w:rPr>
          <w:lang w:eastAsia="en-NZ"/>
        </w:rPr>
        <w:t>If No then continue</w:t>
      </w:r>
    </w:p>
    <w:p w14:paraId="47F6A963" w14:textId="77777777" w:rsidR="0024161E" w:rsidRDefault="0024161E" w:rsidP="00AC3690">
      <w:pPr>
        <w:rPr>
          <w:lang w:eastAsia="en-NZ"/>
        </w:rPr>
      </w:pPr>
    </w:p>
    <w:p w14:paraId="5233CEB9" w14:textId="5F400FE6" w:rsidR="008B2B0C" w:rsidRDefault="008B2B0C" w:rsidP="008B2B0C">
      <w:pPr>
        <w:rPr>
          <w:lang w:eastAsia="en-NZ"/>
        </w:rPr>
      </w:pPr>
      <w:r>
        <w:rPr>
          <w:lang w:eastAsia="en-NZ"/>
        </w:rPr>
        <w:t>If none of the above checks fail then the P2P system will check the Player’s account balance</w:t>
      </w:r>
      <w:r w:rsidR="003D3654">
        <w:rPr>
          <w:lang w:eastAsia="en-NZ"/>
        </w:rPr>
        <w:br/>
        <w:t>(Note: this check will also be done by the ESi system)</w:t>
      </w:r>
    </w:p>
    <w:p w14:paraId="7F5BCA78" w14:textId="60399BC0" w:rsidR="00522C5B" w:rsidRDefault="00522C5B" w:rsidP="008B2B0C">
      <w:pPr>
        <w:pStyle w:val="ListParagraph"/>
        <w:numPr>
          <w:ilvl w:val="0"/>
          <w:numId w:val="20"/>
        </w:numPr>
        <w:rPr>
          <w:lang w:eastAsia="en-NZ"/>
        </w:rPr>
      </w:pPr>
      <w:r>
        <w:rPr>
          <w:lang w:eastAsia="en-NZ"/>
        </w:rPr>
        <w:t>If the wallet balance is greater than $999, then the user is not permitted to purchase tickets, so this is a failed purchase and the reason is “Account balance exceeds $999”. The process will then jump down to the action below labelled “</w:t>
      </w:r>
      <w:r w:rsidRPr="001067B3">
        <w:rPr>
          <w:b/>
          <w:lang w:eastAsia="en-NZ"/>
        </w:rPr>
        <w:t>Confirmation Message</w:t>
      </w:r>
      <w:r>
        <w:rPr>
          <w:b/>
          <w:lang w:eastAsia="en-NZ"/>
        </w:rPr>
        <w:t>:</w:t>
      </w:r>
      <w:r>
        <w:rPr>
          <w:lang w:eastAsia="en-NZ"/>
        </w:rPr>
        <w:t xml:space="preserve">” </w:t>
      </w:r>
    </w:p>
    <w:p w14:paraId="2160F932" w14:textId="3D57B386" w:rsidR="008B2B0C" w:rsidRDefault="008B2B0C" w:rsidP="008B2B0C">
      <w:pPr>
        <w:pStyle w:val="ListParagraph"/>
        <w:numPr>
          <w:ilvl w:val="0"/>
          <w:numId w:val="20"/>
        </w:numPr>
        <w:rPr>
          <w:lang w:eastAsia="en-NZ"/>
        </w:rPr>
      </w:pPr>
      <w:r>
        <w:rPr>
          <w:lang w:eastAsia="en-NZ"/>
        </w:rPr>
        <w:t xml:space="preserve">If the </w:t>
      </w:r>
      <w:r w:rsidR="00522C5B">
        <w:rPr>
          <w:lang w:eastAsia="en-NZ"/>
        </w:rPr>
        <w:t xml:space="preserve">user </w:t>
      </w:r>
      <w:r>
        <w:rPr>
          <w:lang w:eastAsia="en-NZ"/>
        </w:rPr>
        <w:t xml:space="preserve">has insufficient funds in their wallet, then an an authorised credit card request is sent to DPS (Credit Card agency) for an account topup </w:t>
      </w:r>
    </w:p>
    <w:p w14:paraId="288E7DBA" w14:textId="01289227" w:rsidR="008B2B0C" w:rsidRDefault="008B2B0C" w:rsidP="008B2B0C">
      <w:pPr>
        <w:pStyle w:val="ListParagraph"/>
        <w:numPr>
          <w:ilvl w:val="0"/>
          <w:numId w:val="20"/>
        </w:numPr>
        <w:rPr>
          <w:lang w:eastAsia="en-NZ"/>
        </w:rPr>
      </w:pPr>
      <w:r>
        <w:rPr>
          <w:lang w:eastAsia="en-NZ"/>
        </w:rPr>
        <w:t>The topup amount is the larger of either a minimum of $</w:t>
      </w:r>
      <w:r w:rsidR="00836C98">
        <w:rPr>
          <w:lang w:eastAsia="en-NZ"/>
        </w:rPr>
        <w:t>4</w:t>
      </w:r>
      <w:r>
        <w:rPr>
          <w:lang w:eastAsia="en-NZ"/>
        </w:rPr>
        <w:t xml:space="preserve"> </w:t>
      </w:r>
      <w:r w:rsidR="006A3741">
        <w:rPr>
          <w:lang w:eastAsia="en-NZ"/>
        </w:rPr>
        <w:t>[only applicable to P2P</w:t>
      </w:r>
      <w:del w:id="39" w:author="Paul Cleary" w:date="2016-05-12T11:25:00Z">
        <w:r w:rsidR="006A3741" w:rsidDel="00D818D9">
          <w:rPr>
            <w:lang w:eastAsia="en-NZ"/>
          </w:rPr>
          <w:delText xml:space="preserve"> (and Subscritions)</w:delText>
        </w:r>
      </w:del>
      <w:r w:rsidR="006A3741">
        <w:rPr>
          <w:lang w:eastAsia="en-NZ"/>
        </w:rPr>
        <w:t>]</w:t>
      </w:r>
      <w:ins w:id="40" w:author="Paul Cleary" w:date="2016-05-12T11:25:00Z">
        <w:r w:rsidR="00D818D9">
          <w:rPr>
            <w:lang w:eastAsia="en-NZ"/>
          </w:rPr>
          <w:t xml:space="preserve"> </w:t>
        </w:r>
      </w:ins>
      <w:r>
        <w:rPr>
          <w:lang w:eastAsia="en-NZ"/>
        </w:rPr>
        <w:t>or the difference between the wallet balance and the cost of the proposed purchase</w:t>
      </w:r>
    </w:p>
    <w:p w14:paraId="5FE7D1B9" w14:textId="1572D77B" w:rsidR="008B2B0C" w:rsidRDefault="008B2B0C" w:rsidP="008B2B0C">
      <w:pPr>
        <w:pStyle w:val="ListParagraph"/>
        <w:numPr>
          <w:ilvl w:val="0"/>
          <w:numId w:val="20"/>
        </w:numPr>
        <w:rPr>
          <w:lang w:eastAsia="en-NZ"/>
        </w:rPr>
      </w:pPr>
      <w:r>
        <w:rPr>
          <w:lang w:eastAsia="en-NZ"/>
        </w:rPr>
        <w:t>If the Topup request to DPS (Credit Card agency) is rejected, then this is a failed purchase and the reason is “Credit card problem”. The process will then jump down to the action below labelled “</w:t>
      </w:r>
      <w:r w:rsidRPr="001067B3">
        <w:rPr>
          <w:b/>
          <w:lang w:eastAsia="en-NZ"/>
        </w:rPr>
        <w:t>Confirmation Message</w:t>
      </w:r>
      <w:r>
        <w:rPr>
          <w:b/>
          <w:lang w:eastAsia="en-NZ"/>
        </w:rPr>
        <w:t>:</w:t>
      </w:r>
      <w:r>
        <w:rPr>
          <w:lang w:eastAsia="en-NZ"/>
        </w:rPr>
        <w:t>”</w:t>
      </w:r>
    </w:p>
    <w:p w14:paraId="5B65910E" w14:textId="1CD5A542" w:rsidR="008B2B0C" w:rsidRDefault="008B2B0C" w:rsidP="008B2B0C">
      <w:pPr>
        <w:pStyle w:val="ListParagraph"/>
        <w:numPr>
          <w:ilvl w:val="0"/>
          <w:numId w:val="20"/>
        </w:numPr>
        <w:rPr>
          <w:lang w:eastAsia="en-NZ"/>
        </w:rPr>
      </w:pPr>
      <w:r>
        <w:rPr>
          <w:lang w:eastAsia="en-NZ"/>
        </w:rPr>
        <w:t>If the request is accepted, the user’s wallet is credited by the topup amount and the process continues</w:t>
      </w:r>
    </w:p>
    <w:p w14:paraId="60C1FDC8" w14:textId="77777777" w:rsidR="0024161E" w:rsidRDefault="0024161E" w:rsidP="00AC3690">
      <w:pPr>
        <w:rPr>
          <w:lang w:eastAsia="en-NZ"/>
        </w:rPr>
      </w:pPr>
    </w:p>
    <w:p w14:paraId="7C8B0D11" w14:textId="21F602FB" w:rsidR="00C56CB1" w:rsidRDefault="00C56CB1" w:rsidP="00AC3690">
      <w:pPr>
        <w:rPr>
          <w:lang w:eastAsia="en-NZ"/>
        </w:rPr>
      </w:pPr>
      <w:r>
        <w:rPr>
          <w:lang w:eastAsia="en-NZ"/>
        </w:rPr>
        <w:t xml:space="preserve">The P2P system </w:t>
      </w:r>
      <w:r w:rsidR="008B2048">
        <w:rPr>
          <w:lang w:eastAsia="en-NZ"/>
        </w:rPr>
        <w:t>will assemble a purchase request</w:t>
      </w:r>
      <w:r w:rsidR="00C44D66">
        <w:rPr>
          <w:lang w:eastAsia="en-NZ"/>
        </w:rPr>
        <w:t xml:space="preserve"> to send to the ESi application</w:t>
      </w:r>
      <w:r>
        <w:rPr>
          <w:lang w:eastAsia="en-NZ"/>
        </w:rPr>
        <w:t>:</w:t>
      </w:r>
    </w:p>
    <w:p w14:paraId="50091A7D" w14:textId="2B085929" w:rsidR="00C56CB1" w:rsidRDefault="008B2048" w:rsidP="004F3E8C">
      <w:pPr>
        <w:pStyle w:val="ListParagraph"/>
        <w:numPr>
          <w:ilvl w:val="0"/>
          <w:numId w:val="20"/>
        </w:numPr>
        <w:rPr>
          <w:lang w:eastAsia="en-NZ"/>
        </w:rPr>
      </w:pPr>
      <w:r>
        <w:rPr>
          <w:lang w:eastAsia="en-NZ"/>
        </w:rPr>
        <w:t>The</w:t>
      </w:r>
      <w:r w:rsidR="00C56CB1">
        <w:rPr>
          <w:lang w:eastAsia="en-NZ"/>
        </w:rPr>
        <w:t xml:space="preserve"> </w:t>
      </w:r>
      <w:r w:rsidR="00C44D66">
        <w:rPr>
          <w:lang w:eastAsia="en-NZ"/>
        </w:rPr>
        <w:t>mobile phone number</w:t>
      </w:r>
      <w:r w:rsidR="00C56CB1">
        <w:rPr>
          <w:lang w:eastAsia="en-NZ"/>
        </w:rPr>
        <w:t xml:space="preserve"> </w:t>
      </w:r>
      <w:r>
        <w:rPr>
          <w:lang w:eastAsia="en-NZ"/>
        </w:rPr>
        <w:t xml:space="preserve">is used </w:t>
      </w:r>
      <w:r w:rsidR="00C56CB1">
        <w:rPr>
          <w:lang w:eastAsia="en-NZ"/>
        </w:rPr>
        <w:t>to retrieve the user id</w:t>
      </w:r>
      <w:r>
        <w:rPr>
          <w:lang w:eastAsia="en-NZ"/>
        </w:rPr>
        <w:t xml:space="preserve"> and</w:t>
      </w:r>
      <w:r w:rsidR="00C56CB1">
        <w:rPr>
          <w:lang w:eastAsia="en-NZ"/>
        </w:rPr>
        <w:t xml:space="preserve"> the purchase type (dip_</w:t>
      </w:r>
      <w:r w:rsidR="00C44D66">
        <w:rPr>
          <w:lang w:eastAsia="en-NZ"/>
        </w:rPr>
        <w:t>type</w:t>
      </w:r>
      <w:r w:rsidR="00C56CB1">
        <w:rPr>
          <w:lang w:eastAsia="en-NZ"/>
        </w:rPr>
        <w:t xml:space="preserve"> or favourite_name</w:t>
      </w:r>
      <w:r>
        <w:rPr>
          <w:lang w:eastAsia="en-NZ"/>
        </w:rPr>
        <w:t>) from the opted_game table</w:t>
      </w:r>
    </w:p>
    <w:p w14:paraId="0A84328C" w14:textId="77777777" w:rsidR="008B2048" w:rsidRDefault="008B2048" w:rsidP="00AC3690">
      <w:pPr>
        <w:rPr>
          <w:lang w:eastAsia="en-NZ"/>
        </w:rPr>
      </w:pPr>
    </w:p>
    <w:p w14:paraId="22296706" w14:textId="7A1DBFDB" w:rsidR="008B2048" w:rsidRDefault="008B2048" w:rsidP="00974AE8">
      <w:pPr>
        <w:jc w:val="left"/>
        <w:rPr>
          <w:lang w:eastAsia="en-NZ"/>
        </w:rPr>
      </w:pPr>
      <w:r>
        <w:rPr>
          <w:lang w:eastAsia="en-NZ"/>
        </w:rPr>
        <w:t xml:space="preserve">The P2P system submits the purchase request to </w:t>
      </w:r>
      <w:r w:rsidR="005060B3">
        <w:rPr>
          <w:lang w:eastAsia="en-NZ"/>
        </w:rPr>
        <w:t>a</w:t>
      </w:r>
      <w:r>
        <w:rPr>
          <w:lang w:eastAsia="en-NZ"/>
        </w:rPr>
        <w:t xml:space="preserve"> Purchase Ticket API </w:t>
      </w:r>
      <w:r w:rsidR="00974AE8">
        <w:rPr>
          <w:lang w:eastAsia="en-NZ"/>
        </w:rPr>
        <w:br/>
      </w:r>
      <w:r w:rsidR="005060B3">
        <w:rPr>
          <w:lang w:eastAsia="en-NZ"/>
        </w:rPr>
        <w:t>(</w:t>
      </w:r>
      <w:r w:rsidR="00974AE8">
        <w:rPr>
          <w:lang w:eastAsia="en-NZ"/>
        </w:rPr>
        <w:t>P2P Detailed Des</w:t>
      </w:r>
      <w:r w:rsidR="005060B3">
        <w:rPr>
          <w:lang w:eastAsia="en-NZ"/>
        </w:rPr>
        <w:t xml:space="preserve">ign document </w:t>
      </w:r>
      <w:r w:rsidR="00974AE8">
        <w:rPr>
          <w:lang w:eastAsia="en-NZ"/>
        </w:rPr>
        <w:t xml:space="preserve">section </w:t>
      </w:r>
      <w:r w:rsidR="005060B3">
        <w:rPr>
          <w:lang w:eastAsia="en-NZ"/>
        </w:rPr>
        <w:t xml:space="preserve">name = </w:t>
      </w:r>
      <w:r w:rsidR="008747F9" w:rsidRPr="008747F9">
        <w:rPr>
          <w:i/>
          <w:lang w:eastAsia="en-NZ"/>
        </w:rPr>
        <w:t>API POST/provision/${optedgamesid}</w:t>
      </w:r>
      <w:r w:rsidR="005060B3">
        <w:rPr>
          <w:lang w:eastAsia="en-NZ"/>
        </w:rPr>
        <w:t xml:space="preserve">  ).</w:t>
      </w:r>
      <w:r w:rsidR="00974AE8">
        <w:rPr>
          <w:lang w:eastAsia="en-NZ"/>
        </w:rPr>
        <w:br/>
      </w:r>
      <w:r w:rsidR="005060B3">
        <w:rPr>
          <w:lang w:eastAsia="en-NZ"/>
        </w:rPr>
        <w:t>Actions internal to the API are:</w:t>
      </w:r>
    </w:p>
    <w:p w14:paraId="0FC5D12B" w14:textId="26B0A8C8" w:rsidR="000B4457" w:rsidRDefault="000B4457" w:rsidP="004F3E8C">
      <w:pPr>
        <w:pStyle w:val="ListParagraph"/>
        <w:numPr>
          <w:ilvl w:val="0"/>
          <w:numId w:val="20"/>
        </w:numPr>
        <w:rPr>
          <w:lang w:eastAsia="en-NZ"/>
        </w:rPr>
      </w:pPr>
      <w:r>
        <w:rPr>
          <w:lang w:eastAsia="en-NZ"/>
        </w:rPr>
        <w:t>If the Game Draw has closed for purchases then:</w:t>
      </w:r>
    </w:p>
    <w:p w14:paraId="3BD631F9" w14:textId="77777777" w:rsidR="000B4457" w:rsidRDefault="000B4457" w:rsidP="004F3E8C">
      <w:pPr>
        <w:pStyle w:val="ListParagraph"/>
        <w:numPr>
          <w:ilvl w:val="1"/>
          <w:numId w:val="20"/>
        </w:numPr>
        <w:rPr>
          <w:lang w:eastAsia="en-NZ"/>
        </w:rPr>
      </w:pPr>
      <w:r>
        <w:rPr>
          <w:lang w:eastAsia="en-NZ"/>
        </w:rPr>
        <w:t>The purchase will not proceed</w:t>
      </w:r>
    </w:p>
    <w:p w14:paraId="2347F86C" w14:textId="622F9EC1" w:rsidR="000B4457" w:rsidRDefault="000B4457" w:rsidP="004F3E8C">
      <w:pPr>
        <w:pStyle w:val="ListParagraph"/>
        <w:numPr>
          <w:ilvl w:val="1"/>
          <w:numId w:val="20"/>
        </w:numPr>
        <w:rPr>
          <w:lang w:eastAsia="en-NZ"/>
        </w:rPr>
      </w:pPr>
      <w:r>
        <w:rPr>
          <w:lang w:eastAsia="en-NZ"/>
        </w:rPr>
        <w:t>The API will return a failed response code</w:t>
      </w:r>
      <w:r w:rsidR="00AB7740">
        <w:rPr>
          <w:lang w:eastAsia="en-NZ"/>
        </w:rPr>
        <w:t xml:space="preserve"> (=result code) </w:t>
      </w:r>
      <w:r>
        <w:rPr>
          <w:lang w:eastAsia="en-NZ"/>
        </w:rPr>
        <w:t xml:space="preserve"> with an generic error message.</w:t>
      </w:r>
    </w:p>
    <w:p w14:paraId="18868E28" w14:textId="49AC8958" w:rsidR="000B4457" w:rsidRDefault="000B4457" w:rsidP="004F3E8C">
      <w:pPr>
        <w:pStyle w:val="ListParagraph"/>
        <w:numPr>
          <w:ilvl w:val="0"/>
          <w:numId w:val="20"/>
        </w:numPr>
        <w:rPr>
          <w:lang w:eastAsia="en-NZ"/>
        </w:rPr>
      </w:pPr>
      <w:r>
        <w:rPr>
          <w:lang w:eastAsia="en-NZ"/>
        </w:rPr>
        <w:t>Run a sequence of checks on the Player:</w:t>
      </w:r>
    </w:p>
    <w:p w14:paraId="131011C9" w14:textId="37AEDCE5" w:rsidR="000B4457" w:rsidRDefault="000B4457" w:rsidP="004F3E8C">
      <w:pPr>
        <w:pStyle w:val="ListParagraph"/>
        <w:numPr>
          <w:ilvl w:val="1"/>
          <w:numId w:val="20"/>
        </w:numPr>
        <w:rPr>
          <w:lang w:eastAsia="en-NZ"/>
        </w:rPr>
      </w:pPr>
      <w:r>
        <w:rPr>
          <w:lang w:eastAsia="en-NZ"/>
        </w:rPr>
        <w:t xml:space="preserve">Check that the </w:t>
      </w:r>
      <w:r w:rsidR="003D3654">
        <w:rPr>
          <w:lang w:eastAsia="en-NZ"/>
        </w:rPr>
        <w:t xml:space="preserve">user </w:t>
      </w:r>
      <w:r>
        <w:rPr>
          <w:lang w:eastAsia="en-NZ"/>
        </w:rPr>
        <w:t>is not changing their Email address</w:t>
      </w:r>
    </w:p>
    <w:p w14:paraId="597A2BFF" w14:textId="4A5D1E13" w:rsidR="000B4457" w:rsidRDefault="000B4457" w:rsidP="004F3E8C">
      <w:pPr>
        <w:pStyle w:val="ListParagraph"/>
        <w:numPr>
          <w:ilvl w:val="1"/>
          <w:numId w:val="20"/>
        </w:numPr>
        <w:rPr>
          <w:lang w:eastAsia="en-NZ"/>
        </w:rPr>
      </w:pPr>
      <w:r>
        <w:rPr>
          <w:lang w:eastAsia="en-NZ"/>
        </w:rPr>
        <w:t xml:space="preserve">Check that the </w:t>
      </w:r>
      <w:r w:rsidR="003D3654">
        <w:rPr>
          <w:lang w:eastAsia="en-NZ"/>
        </w:rPr>
        <w:t xml:space="preserve">user </w:t>
      </w:r>
      <w:r>
        <w:rPr>
          <w:lang w:eastAsia="en-NZ"/>
        </w:rPr>
        <w:t>does not have their Wallet suspended</w:t>
      </w:r>
    </w:p>
    <w:p w14:paraId="18D92B71" w14:textId="7157936B" w:rsidR="000B4457" w:rsidRDefault="000B4457" w:rsidP="004F3E8C">
      <w:pPr>
        <w:pStyle w:val="ListParagraph"/>
        <w:numPr>
          <w:ilvl w:val="1"/>
          <w:numId w:val="20"/>
        </w:numPr>
        <w:rPr>
          <w:lang w:eastAsia="en-NZ"/>
        </w:rPr>
      </w:pPr>
      <w:r>
        <w:rPr>
          <w:lang w:eastAsia="en-NZ"/>
        </w:rPr>
        <w:t xml:space="preserve">Check that the </w:t>
      </w:r>
      <w:r w:rsidR="003D3654">
        <w:rPr>
          <w:lang w:eastAsia="en-NZ"/>
        </w:rPr>
        <w:t xml:space="preserve">user </w:t>
      </w:r>
      <w:r>
        <w:rPr>
          <w:lang w:eastAsia="en-NZ"/>
        </w:rPr>
        <w:t>does not have their Account suspended</w:t>
      </w:r>
    </w:p>
    <w:p w14:paraId="4B37BB6A" w14:textId="47BF6BE1" w:rsidR="000B4457" w:rsidRDefault="000B4457" w:rsidP="004F3E8C">
      <w:pPr>
        <w:pStyle w:val="ListParagraph"/>
        <w:numPr>
          <w:ilvl w:val="1"/>
          <w:numId w:val="20"/>
        </w:numPr>
        <w:rPr>
          <w:lang w:eastAsia="en-NZ"/>
        </w:rPr>
      </w:pPr>
      <w:r>
        <w:rPr>
          <w:lang w:eastAsia="en-NZ"/>
        </w:rPr>
        <w:t xml:space="preserve">Check that the </w:t>
      </w:r>
      <w:r w:rsidR="003D3654">
        <w:rPr>
          <w:lang w:eastAsia="en-NZ"/>
        </w:rPr>
        <w:t xml:space="preserve">user </w:t>
      </w:r>
      <w:r>
        <w:rPr>
          <w:lang w:eastAsia="en-NZ"/>
        </w:rPr>
        <w:t>does not have the Lotto Game currently blocked</w:t>
      </w:r>
    </w:p>
    <w:p w14:paraId="769207B9" w14:textId="77777777" w:rsidR="003D3654" w:rsidRDefault="003D3654" w:rsidP="004F3E8C">
      <w:pPr>
        <w:pStyle w:val="ListParagraph"/>
        <w:numPr>
          <w:ilvl w:val="1"/>
          <w:numId w:val="20"/>
        </w:numPr>
        <w:rPr>
          <w:lang w:eastAsia="en-NZ"/>
        </w:rPr>
      </w:pPr>
      <w:r>
        <w:rPr>
          <w:lang w:eastAsia="en-NZ"/>
        </w:rPr>
        <w:t>Check that the user’s current spending limits (Weekly and Monthly) are not exceeded</w:t>
      </w:r>
    </w:p>
    <w:p w14:paraId="358A5B95" w14:textId="70A0BDD4" w:rsidR="003D3654" w:rsidRDefault="003D3654" w:rsidP="004F3E8C">
      <w:pPr>
        <w:pStyle w:val="ListParagraph"/>
        <w:numPr>
          <w:ilvl w:val="1"/>
          <w:numId w:val="20"/>
        </w:numPr>
        <w:rPr>
          <w:lang w:eastAsia="en-NZ"/>
        </w:rPr>
      </w:pPr>
      <w:r>
        <w:rPr>
          <w:lang w:eastAsia="en-NZ"/>
        </w:rPr>
        <w:t>Check that the user has sufficient funds in their wallet balance</w:t>
      </w:r>
    </w:p>
    <w:p w14:paraId="5EF3836C" w14:textId="77777777" w:rsidR="000B4457" w:rsidRDefault="008747F9" w:rsidP="004F3E8C">
      <w:pPr>
        <w:pStyle w:val="ListParagraph"/>
        <w:numPr>
          <w:ilvl w:val="0"/>
          <w:numId w:val="20"/>
        </w:numPr>
        <w:rPr>
          <w:lang w:eastAsia="en-NZ"/>
        </w:rPr>
      </w:pPr>
      <w:r>
        <w:rPr>
          <w:lang w:eastAsia="en-NZ"/>
        </w:rPr>
        <w:t>If any of the</w:t>
      </w:r>
      <w:r w:rsidR="000B4457">
        <w:rPr>
          <w:lang w:eastAsia="en-NZ"/>
        </w:rPr>
        <w:t xml:space="preserve"> above</w:t>
      </w:r>
      <w:r>
        <w:rPr>
          <w:lang w:eastAsia="en-NZ"/>
        </w:rPr>
        <w:t xml:space="preserve"> checks fail, then</w:t>
      </w:r>
      <w:r w:rsidR="000B4457">
        <w:rPr>
          <w:lang w:eastAsia="en-NZ"/>
        </w:rPr>
        <w:t>:</w:t>
      </w:r>
    </w:p>
    <w:p w14:paraId="798BB924" w14:textId="77777777" w:rsidR="000B4457" w:rsidRDefault="000B4457" w:rsidP="004F3E8C">
      <w:pPr>
        <w:pStyle w:val="ListParagraph"/>
        <w:numPr>
          <w:ilvl w:val="1"/>
          <w:numId w:val="20"/>
        </w:numPr>
        <w:rPr>
          <w:lang w:eastAsia="en-NZ"/>
        </w:rPr>
      </w:pPr>
      <w:r>
        <w:rPr>
          <w:lang w:eastAsia="en-NZ"/>
        </w:rPr>
        <w:t xml:space="preserve">The </w:t>
      </w:r>
      <w:r w:rsidR="008747F9">
        <w:rPr>
          <w:lang w:eastAsia="en-NZ"/>
        </w:rPr>
        <w:t>purchase will not proceed</w:t>
      </w:r>
    </w:p>
    <w:p w14:paraId="25D39167" w14:textId="61494864" w:rsidR="008747F9" w:rsidRDefault="000B4457" w:rsidP="004F3E8C">
      <w:pPr>
        <w:pStyle w:val="ListParagraph"/>
        <w:numPr>
          <w:ilvl w:val="1"/>
          <w:numId w:val="20"/>
        </w:numPr>
        <w:rPr>
          <w:lang w:eastAsia="en-NZ"/>
        </w:rPr>
      </w:pPr>
      <w:r>
        <w:rPr>
          <w:lang w:eastAsia="en-NZ"/>
        </w:rPr>
        <w:t>T</w:t>
      </w:r>
      <w:r w:rsidR="008747F9">
        <w:rPr>
          <w:lang w:eastAsia="en-NZ"/>
        </w:rPr>
        <w:t>he API will return a failed response code</w:t>
      </w:r>
      <w:r w:rsidR="00AB7740">
        <w:rPr>
          <w:lang w:eastAsia="en-NZ"/>
        </w:rPr>
        <w:t xml:space="preserve"> (=result code)</w:t>
      </w:r>
      <w:r w:rsidR="008747F9">
        <w:rPr>
          <w:lang w:eastAsia="en-NZ"/>
        </w:rPr>
        <w:t xml:space="preserve"> with an associated error message explaining why.</w:t>
      </w:r>
    </w:p>
    <w:p w14:paraId="14BFA228" w14:textId="77777777" w:rsidR="00AB7740" w:rsidRDefault="000B4457" w:rsidP="004F3E8C">
      <w:pPr>
        <w:pStyle w:val="ListParagraph"/>
        <w:numPr>
          <w:ilvl w:val="0"/>
          <w:numId w:val="20"/>
        </w:numPr>
        <w:rPr>
          <w:lang w:eastAsia="en-NZ"/>
        </w:rPr>
      </w:pPr>
      <w:r>
        <w:rPr>
          <w:lang w:eastAsia="en-NZ"/>
        </w:rPr>
        <w:t>T</w:t>
      </w:r>
      <w:r w:rsidR="008747F9">
        <w:rPr>
          <w:lang w:eastAsia="en-NZ"/>
        </w:rPr>
        <w:t xml:space="preserve">the purchase </w:t>
      </w:r>
      <w:r>
        <w:rPr>
          <w:lang w:eastAsia="en-NZ"/>
        </w:rPr>
        <w:t xml:space="preserve">request </w:t>
      </w:r>
      <w:r w:rsidR="008747F9">
        <w:rPr>
          <w:lang w:eastAsia="en-NZ"/>
        </w:rPr>
        <w:t xml:space="preserve">will </w:t>
      </w:r>
      <w:r>
        <w:rPr>
          <w:lang w:eastAsia="en-NZ"/>
        </w:rPr>
        <w:t xml:space="preserve"> now </w:t>
      </w:r>
      <w:r w:rsidR="008747F9">
        <w:rPr>
          <w:lang w:eastAsia="en-NZ"/>
        </w:rPr>
        <w:t>proceed and (</w:t>
      </w:r>
      <w:r>
        <w:rPr>
          <w:lang w:eastAsia="en-NZ"/>
        </w:rPr>
        <w:t xml:space="preserve">assuming no </w:t>
      </w:r>
      <w:r w:rsidR="008747F9">
        <w:rPr>
          <w:lang w:eastAsia="en-NZ"/>
        </w:rPr>
        <w:t>system errors)</w:t>
      </w:r>
      <w:r>
        <w:rPr>
          <w:lang w:eastAsia="en-NZ"/>
        </w:rPr>
        <w:t xml:space="preserve"> tickets in the next Lotto Game</w:t>
      </w:r>
      <w:r w:rsidR="00AB7740">
        <w:rPr>
          <w:lang w:eastAsia="en-NZ"/>
        </w:rPr>
        <w:t xml:space="preserve"> will be purchased. T</w:t>
      </w:r>
      <w:r w:rsidR="008747F9">
        <w:rPr>
          <w:lang w:eastAsia="en-NZ"/>
        </w:rPr>
        <w:t>he API will return</w:t>
      </w:r>
      <w:r w:rsidR="00AB7740">
        <w:rPr>
          <w:lang w:eastAsia="en-NZ"/>
        </w:rPr>
        <w:t>:</w:t>
      </w:r>
    </w:p>
    <w:p w14:paraId="5C0BC69C" w14:textId="2D52EC8A" w:rsidR="00AB7740" w:rsidRDefault="008747F9" w:rsidP="004F3E8C">
      <w:pPr>
        <w:pStyle w:val="ListParagraph"/>
        <w:numPr>
          <w:ilvl w:val="1"/>
          <w:numId w:val="20"/>
        </w:numPr>
        <w:rPr>
          <w:lang w:eastAsia="en-NZ"/>
        </w:rPr>
      </w:pPr>
      <w:r>
        <w:rPr>
          <w:lang w:eastAsia="en-NZ"/>
        </w:rPr>
        <w:t xml:space="preserve"> </w:t>
      </w:r>
      <w:r w:rsidR="00AB7740">
        <w:rPr>
          <w:lang w:eastAsia="en-NZ"/>
        </w:rPr>
        <w:t>A</w:t>
      </w:r>
      <w:r>
        <w:rPr>
          <w:lang w:eastAsia="en-NZ"/>
        </w:rPr>
        <w:t xml:space="preserve"> success response code</w:t>
      </w:r>
      <w:r w:rsidR="00AB7740">
        <w:rPr>
          <w:lang w:eastAsia="en-NZ"/>
        </w:rPr>
        <w:t xml:space="preserve"> (= result code)</w:t>
      </w:r>
      <w:r>
        <w:rPr>
          <w:lang w:eastAsia="en-NZ"/>
        </w:rPr>
        <w:t xml:space="preserve"> </w:t>
      </w:r>
    </w:p>
    <w:p w14:paraId="205CA68B" w14:textId="38D03B75" w:rsidR="008747F9" w:rsidRDefault="00AB7740" w:rsidP="004F3E8C">
      <w:pPr>
        <w:pStyle w:val="ListParagraph"/>
        <w:numPr>
          <w:ilvl w:val="1"/>
          <w:numId w:val="20"/>
        </w:numPr>
        <w:rPr>
          <w:lang w:eastAsia="en-NZ"/>
        </w:rPr>
      </w:pPr>
      <w:r>
        <w:rPr>
          <w:lang w:eastAsia="en-NZ"/>
        </w:rPr>
        <w:lastRenderedPageBreak/>
        <w:t xml:space="preserve">The ticket numbers for </w:t>
      </w:r>
      <w:r w:rsidR="008747F9">
        <w:rPr>
          <w:lang w:eastAsia="en-NZ"/>
        </w:rPr>
        <w:t>the</w:t>
      </w:r>
      <w:r>
        <w:rPr>
          <w:lang w:eastAsia="en-NZ"/>
        </w:rPr>
        <w:t xml:space="preserve"> purchased</w:t>
      </w:r>
      <w:r w:rsidR="008747F9">
        <w:rPr>
          <w:lang w:eastAsia="en-NZ"/>
        </w:rPr>
        <w:t xml:space="preserve"> ticket(s) </w:t>
      </w:r>
    </w:p>
    <w:p w14:paraId="43256460" w14:textId="55ED6BA7" w:rsidR="00AB7740" w:rsidRDefault="00AB7740" w:rsidP="004F3E8C">
      <w:pPr>
        <w:pStyle w:val="ListParagraph"/>
        <w:numPr>
          <w:ilvl w:val="1"/>
          <w:numId w:val="20"/>
        </w:numPr>
        <w:rPr>
          <w:lang w:eastAsia="en-NZ"/>
        </w:rPr>
      </w:pPr>
      <w:r>
        <w:rPr>
          <w:lang w:eastAsia="en-NZ"/>
        </w:rPr>
        <w:t>A total $ amount for the cost of the ticket(s) purchased</w:t>
      </w:r>
    </w:p>
    <w:p w14:paraId="4D48FA5E" w14:textId="77777777" w:rsidR="008747F9" w:rsidRDefault="008747F9" w:rsidP="00AC3690">
      <w:pPr>
        <w:rPr>
          <w:lang w:eastAsia="en-NZ"/>
        </w:rPr>
      </w:pPr>
    </w:p>
    <w:p w14:paraId="0773A2AC" w14:textId="699177AD" w:rsidR="008747F9" w:rsidRDefault="008747F9" w:rsidP="00AC3690">
      <w:pPr>
        <w:rPr>
          <w:lang w:eastAsia="en-NZ"/>
        </w:rPr>
      </w:pPr>
      <w:r>
        <w:rPr>
          <w:lang w:eastAsia="en-NZ"/>
        </w:rPr>
        <w:t>The P</w:t>
      </w:r>
      <w:r w:rsidR="00974AE8">
        <w:rPr>
          <w:lang w:eastAsia="en-NZ"/>
        </w:rPr>
        <w:t xml:space="preserve">2P system will </w:t>
      </w:r>
      <w:r w:rsidR="00AB7740">
        <w:rPr>
          <w:lang w:eastAsia="en-NZ"/>
        </w:rPr>
        <w:t>create a new instance</w:t>
      </w:r>
      <w:r w:rsidR="00974AE8">
        <w:rPr>
          <w:lang w:eastAsia="en-NZ"/>
        </w:rPr>
        <w:t xml:space="preserve"> of the purchase request in the P2P transactions table</w:t>
      </w:r>
      <w:r w:rsidR="00AB7740">
        <w:rPr>
          <w:lang w:eastAsia="en-NZ"/>
        </w:rPr>
        <w:t xml:space="preserve"> with:</w:t>
      </w:r>
    </w:p>
    <w:p w14:paraId="28A24919" w14:textId="68BA5FA8" w:rsidR="00AB7740" w:rsidRDefault="00AB7740" w:rsidP="004F3E8C">
      <w:pPr>
        <w:pStyle w:val="ListParagraph"/>
        <w:numPr>
          <w:ilvl w:val="0"/>
          <w:numId w:val="21"/>
        </w:numPr>
        <w:rPr>
          <w:lang w:eastAsia="en-NZ"/>
        </w:rPr>
      </w:pPr>
      <w:r>
        <w:rPr>
          <w:lang w:eastAsia="en-NZ"/>
        </w:rPr>
        <w:t>Opted game Id populated from the related entry in the P2P opted_game table</w:t>
      </w:r>
    </w:p>
    <w:p w14:paraId="1D7B4DE3" w14:textId="7902C206" w:rsidR="00974AE8" w:rsidRDefault="00974AE8" w:rsidP="004F3E8C">
      <w:pPr>
        <w:pStyle w:val="ListParagraph"/>
        <w:numPr>
          <w:ilvl w:val="0"/>
          <w:numId w:val="21"/>
        </w:numPr>
        <w:rPr>
          <w:lang w:eastAsia="en-NZ"/>
        </w:rPr>
      </w:pPr>
      <w:r>
        <w:rPr>
          <w:lang w:eastAsia="en-NZ"/>
        </w:rPr>
        <w:t>Result code value</w:t>
      </w:r>
      <w:r w:rsidR="00AB7740">
        <w:rPr>
          <w:lang w:eastAsia="en-NZ"/>
        </w:rPr>
        <w:t xml:space="preserve"> (as</w:t>
      </w:r>
      <w:r>
        <w:rPr>
          <w:lang w:eastAsia="en-NZ"/>
        </w:rPr>
        <w:t xml:space="preserve"> described in the P2P Detailed Design document section identified above</w:t>
      </w:r>
      <w:r w:rsidR="00AB7740">
        <w:rPr>
          <w:lang w:eastAsia="en-NZ"/>
        </w:rPr>
        <w:t>)</w:t>
      </w:r>
    </w:p>
    <w:p w14:paraId="57EA2A27" w14:textId="79DA5284" w:rsidR="00AB7740" w:rsidRDefault="00AB7740" w:rsidP="004F3E8C">
      <w:pPr>
        <w:pStyle w:val="ListParagraph"/>
        <w:numPr>
          <w:ilvl w:val="0"/>
          <w:numId w:val="21"/>
        </w:numPr>
        <w:rPr>
          <w:lang w:eastAsia="en-NZ"/>
        </w:rPr>
      </w:pPr>
      <w:r>
        <w:rPr>
          <w:lang w:eastAsia="en-NZ"/>
        </w:rPr>
        <w:t>Ticket Number value</w:t>
      </w:r>
    </w:p>
    <w:p w14:paraId="41398F5E" w14:textId="514D0392" w:rsidR="00AB7740" w:rsidRDefault="00AB7740" w:rsidP="004F3E8C">
      <w:pPr>
        <w:pStyle w:val="ListParagraph"/>
        <w:numPr>
          <w:ilvl w:val="1"/>
          <w:numId w:val="21"/>
        </w:numPr>
        <w:rPr>
          <w:lang w:eastAsia="en-NZ"/>
        </w:rPr>
      </w:pPr>
      <w:r>
        <w:rPr>
          <w:lang w:eastAsia="en-NZ"/>
        </w:rPr>
        <w:t>If 2</w:t>
      </w:r>
      <w:r w:rsidR="002010F4">
        <w:rPr>
          <w:lang w:eastAsia="en-NZ"/>
        </w:rPr>
        <w:t xml:space="preserve"> or more</w:t>
      </w:r>
      <w:r>
        <w:rPr>
          <w:lang w:eastAsia="en-NZ"/>
        </w:rPr>
        <w:t xml:space="preserve"> tickets were purchased as a result o</w:t>
      </w:r>
      <w:r w:rsidR="002010F4">
        <w:rPr>
          <w:lang w:eastAsia="en-NZ"/>
        </w:rPr>
        <w:t xml:space="preserve">f the request, then there are a matching number of </w:t>
      </w:r>
      <w:r>
        <w:rPr>
          <w:lang w:eastAsia="en-NZ"/>
        </w:rPr>
        <w:t>entries in the transactions table</w:t>
      </w:r>
    </w:p>
    <w:p w14:paraId="0DFD3DB1" w14:textId="2B69998B" w:rsidR="00974AE8" w:rsidRDefault="00974AE8" w:rsidP="004F3E8C">
      <w:pPr>
        <w:pStyle w:val="ListParagraph"/>
        <w:numPr>
          <w:ilvl w:val="1"/>
          <w:numId w:val="21"/>
        </w:numPr>
        <w:rPr>
          <w:lang w:eastAsia="en-NZ"/>
        </w:rPr>
      </w:pPr>
      <w:r>
        <w:rPr>
          <w:lang w:eastAsia="en-NZ"/>
        </w:rPr>
        <w:t>If the purchase request failed, then the online_ticket_number column in the transactions table is left null</w:t>
      </w:r>
    </w:p>
    <w:p w14:paraId="71F88EA4" w14:textId="2A92C8B3" w:rsidR="00AB7740" w:rsidRDefault="002010F4" w:rsidP="004F3E8C">
      <w:pPr>
        <w:pStyle w:val="ListParagraph"/>
        <w:numPr>
          <w:ilvl w:val="0"/>
          <w:numId w:val="21"/>
        </w:numPr>
        <w:rPr>
          <w:lang w:eastAsia="en-NZ"/>
        </w:rPr>
      </w:pPr>
      <w:r>
        <w:rPr>
          <w:lang w:eastAsia="en-NZ"/>
        </w:rPr>
        <w:t>Purchase cost</w:t>
      </w:r>
      <w:r w:rsidR="00AB7740">
        <w:rPr>
          <w:lang w:eastAsia="en-NZ"/>
        </w:rPr>
        <w:t xml:space="preserve"> (the $ amount for the cost of </w:t>
      </w:r>
      <w:r>
        <w:rPr>
          <w:lang w:eastAsia="en-NZ"/>
        </w:rPr>
        <w:t>each</w:t>
      </w:r>
      <w:r w:rsidR="00AB7740">
        <w:rPr>
          <w:lang w:eastAsia="en-NZ"/>
        </w:rPr>
        <w:t xml:space="preserve"> ticket</w:t>
      </w:r>
      <w:r>
        <w:rPr>
          <w:lang w:eastAsia="en-NZ"/>
        </w:rPr>
        <w:t xml:space="preserve"> </w:t>
      </w:r>
      <w:r w:rsidR="00AB7740">
        <w:rPr>
          <w:lang w:eastAsia="en-NZ"/>
        </w:rPr>
        <w:t>purchased)</w:t>
      </w:r>
    </w:p>
    <w:p w14:paraId="0B7795C5" w14:textId="3E00A135" w:rsidR="00AB7740" w:rsidRDefault="00AB7740" w:rsidP="004F3E8C">
      <w:pPr>
        <w:pStyle w:val="ListParagraph"/>
        <w:numPr>
          <w:ilvl w:val="0"/>
          <w:numId w:val="21"/>
        </w:numPr>
        <w:rPr>
          <w:lang w:eastAsia="en-NZ"/>
        </w:rPr>
      </w:pPr>
      <w:r>
        <w:rPr>
          <w:lang w:eastAsia="en-NZ"/>
        </w:rPr>
        <w:t>A Draw Number sourced from the related entry in the P2P campaign entry table</w:t>
      </w:r>
    </w:p>
    <w:p w14:paraId="19108FCE" w14:textId="2CF65740" w:rsidR="00974AE8" w:rsidRDefault="00AB7740" w:rsidP="004F3E8C">
      <w:pPr>
        <w:pStyle w:val="ListParagraph"/>
        <w:numPr>
          <w:ilvl w:val="0"/>
          <w:numId w:val="21"/>
        </w:numPr>
        <w:rPr>
          <w:lang w:eastAsia="en-NZ"/>
        </w:rPr>
      </w:pPr>
      <w:r>
        <w:rPr>
          <w:lang w:eastAsia="en-NZ"/>
        </w:rPr>
        <w:t xml:space="preserve">A Campaign Id sourced from the related entry in the P2P campaign table  </w:t>
      </w:r>
    </w:p>
    <w:p w14:paraId="55C07AA3" w14:textId="77777777" w:rsidR="00974AE8" w:rsidRDefault="00974AE8" w:rsidP="00AC3690">
      <w:pPr>
        <w:rPr>
          <w:lang w:eastAsia="en-NZ"/>
        </w:rPr>
      </w:pPr>
    </w:p>
    <w:p w14:paraId="462FE85A" w14:textId="581B8952" w:rsidR="00BC06EB" w:rsidRDefault="001067B3" w:rsidP="00AC3690">
      <w:pPr>
        <w:rPr>
          <w:lang w:eastAsia="en-NZ"/>
        </w:rPr>
      </w:pPr>
      <w:r w:rsidRPr="001067B3">
        <w:rPr>
          <w:b/>
          <w:lang w:eastAsia="en-NZ"/>
        </w:rPr>
        <w:t>Confirmation Message</w:t>
      </w:r>
      <w:r>
        <w:rPr>
          <w:lang w:eastAsia="en-NZ"/>
        </w:rPr>
        <w:t xml:space="preserve">: </w:t>
      </w:r>
      <w:r w:rsidR="00BC06EB">
        <w:rPr>
          <w:lang w:eastAsia="en-NZ"/>
        </w:rPr>
        <w:t>The P2P system will then assemble an SMS message and pass it to the SMS Transmission system to send to the player.</w:t>
      </w:r>
    </w:p>
    <w:p w14:paraId="7D813005" w14:textId="2BBFA198" w:rsidR="00C56CB1" w:rsidRDefault="00FF225F" w:rsidP="00AC3690">
      <w:pPr>
        <w:rPr>
          <w:lang w:eastAsia="en-NZ"/>
        </w:rPr>
      </w:pPr>
      <w:r>
        <w:rPr>
          <w:lang w:eastAsia="en-NZ"/>
        </w:rPr>
        <w:t xml:space="preserve">The </w:t>
      </w:r>
      <w:r w:rsidR="009F6E1D">
        <w:rPr>
          <w:lang w:eastAsia="en-NZ"/>
        </w:rPr>
        <w:t xml:space="preserve">SMS </w:t>
      </w:r>
      <w:r>
        <w:rPr>
          <w:lang w:eastAsia="en-NZ"/>
        </w:rPr>
        <w:t>message contents for a successful purchase are:</w:t>
      </w:r>
    </w:p>
    <w:p w14:paraId="7035D4CB" w14:textId="0B3845F8" w:rsidR="00FF225F" w:rsidRDefault="00FF225F" w:rsidP="004F3E8C">
      <w:pPr>
        <w:pStyle w:val="ListParagraph"/>
        <w:numPr>
          <w:ilvl w:val="0"/>
          <w:numId w:val="22"/>
        </w:numPr>
        <w:rPr>
          <w:lang w:eastAsia="en-NZ"/>
        </w:rPr>
      </w:pPr>
      <w:r>
        <w:rPr>
          <w:lang w:eastAsia="en-NZ"/>
        </w:rPr>
        <w:t>Standard congratulations message body</w:t>
      </w:r>
    </w:p>
    <w:p w14:paraId="6E83FBC0" w14:textId="786DEF4B" w:rsidR="00FF225F" w:rsidRDefault="00FF225F" w:rsidP="004F3E8C">
      <w:pPr>
        <w:pStyle w:val="ListParagraph"/>
        <w:numPr>
          <w:ilvl w:val="0"/>
          <w:numId w:val="22"/>
        </w:numPr>
        <w:rPr>
          <w:lang w:eastAsia="en-NZ"/>
        </w:rPr>
      </w:pPr>
      <w:r>
        <w:rPr>
          <w:lang w:eastAsia="en-NZ"/>
        </w:rPr>
        <w:t>Advice to the player to check My Tickets in their myLotto account pages</w:t>
      </w:r>
    </w:p>
    <w:p w14:paraId="25603F6D" w14:textId="71A71750" w:rsidR="00FF225F" w:rsidRDefault="00FF225F" w:rsidP="00AC3690">
      <w:pPr>
        <w:rPr>
          <w:lang w:eastAsia="en-NZ"/>
        </w:rPr>
      </w:pPr>
      <w:r>
        <w:rPr>
          <w:lang w:eastAsia="en-NZ"/>
        </w:rPr>
        <w:t xml:space="preserve">The </w:t>
      </w:r>
      <w:r w:rsidR="009F6E1D">
        <w:rPr>
          <w:lang w:eastAsia="en-NZ"/>
        </w:rPr>
        <w:t xml:space="preserve">SMS </w:t>
      </w:r>
      <w:r>
        <w:rPr>
          <w:lang w:eastAsia="en-NZ"/>
        </w:rPr>
        <w:t>message contents for a failed purchase are:</w:t>
      </w:r>
    </w:p>
    <w:p w14:paraId="2C820104" w14:textId="3B5AA41D" w:rsidR="00FF225F" w:rsidRDefault="00FF225F" w:rsidP="004F3E8C">
      <w:pPr>
        <w:pStyle w:val="ListParagraph"/>
        <w:numPr>
          <w:ilvl w:val="0"/>
          <w:numId w:val="23"/>
        </w:numPr>
        <w:rPr>
          <w:lang w:eastAsia="en-NZ"/>
        </w:rPr>
      </w:pPr>
      <w:r>
        <w:rPr>
          <w:lang w:eastAsia="en-NZ"/>
        </w:rPr>
        <w:t>Standard error message body</w:t>
      </w:r>
    </w:p>
    <w:p w14:paraId="08E103C7" w14:textId="398ACE85" w:rsidR="00FF225F" w:rsidRDefault="00FF225F" w:rsidP="004F3E8C">
      <w:pPr>
        <w:pStyle w:val="ListParagraph"/>
        <w:numPr>
          <w:ilvl w:val="0"/>
          <w:numId w:val="23"/>
        </w:numPr>
        <w:rPr>
          <w:lang w:eastAsia="en-NZ"/>
        </w:rPr>
      </w:pPr>
      <w:r>
        <w:rPr>
          <w:lang w:eastAsia="en-NZ"/>
        </w:rPr>
        <w:t xml:space="preserve">Reason for failure (this will require the P2P system to retrieve the </w:t>
      </w:r>
      <w:r w:rsidR="00754A32">
        <w:rPr>
          <w:lang w:eastAsia="en-NZ"/>
        </w:rPr>
        <w:t xml:space="preserve">appropriate </w:t>
      </w:r>
      <w:r>
        <w:rPr>
          <w:lang w:eastAsia="en-NZ"/>
        </w:rPr>
        <w:t>error message</w:t>
      </w:r>
      <w:r w:rsidR="00754A32">
        <w:rPr>
          <w:lang w:eastAsia="en-NZ"/>
        </w:rPr>
        <w:t xml:space="preserve"> </w:t>
      </w:r>
      <w:r>
        <w:rPr>
          <w:lang w:eastAsia="en-NZ"/>
        </w:rPr>
        <w:t xml:space="preserve">text from the ESI system using the purchase </w:t>
      </w:r>
      <w:r w:rsidR="00EC1879">
        <w:rPr>
          <w:lang w:eastAsia="en-NZ"/>
        </w:rPr>
        <w:t>request</w:t>
      </w:r>
      <w:r>
        <w:rPr>
          <w:lang w:eastAsia="en-NZ"/>
        </w:rPr>
        <w:t xml:space="preserve"> result code)</w:t>
      </w:r>
    </w:p>
    <w:p w14:paraId="601C30EB" w14:textId="77777777" w:rsidR="00C56CB1" w:rsidRDefault="00C56CB1" w:rsidP="00AC3690">
      <w:pPr>
        <w:rPr>
          <w:lang w:eastAsia="en-NZ"/>
        </w:rPr>
      </w:pPr>
    </w:p>
    <w:p w14:paraId="1171002A" w14:textId="260975EE" w:rsidR="00D32A5C" w:rsidRPr="001067B3" w:rsidRDefault="00D32A5C" w:rsidP="00D32A5C">
      <w:pPr>
        <w:pStyle w:val="Heading1"/>
        <w:numPr>
          <w:ilvl w:val="1"/>
          <w:numId w:val="16"/>
        </w:numPr>
        <w:spacing w:before="480"/>
        <w:ind w:left="544" w:hanging="431"/>
        <w:rPr>
          <w:sz w:val="28"/>
          <w:szCs w:val="28"/>
        </w:rPr>
      </w:pPr>
      <w:bookmarkStart w:id="41" w:name="_Toc341362753"/>
      <w:bookmarkStart w:id="42" w:name="_Toc341433776"/>
      <w:bookmarkStart w:id="43" w:name="_Toc341362754"/>
      <w:bookmarkStart w:id="44" w:name="_Toc341433777"/>
      <w:bookmarkStart w:id="45" w:name="_Toc341362755"/>
      <w:bookmarkStart w:id="46" w:name="_Toc341433778"/>
      <w:bookmarkStart w:id="47" w:name="_Toc341362756"/>
      <w:bookmarkStart w:id="48" w:name="_Toc341433779"/>
      <w:bookmarkStart w:id="49" w:name="_Toc341362757"/>
      <w:bookmarkStart w:id="50" w:name="_Toc341433780"/>
      <w:bookmarkStart w:id="51" w:name="_Toc341362758"/>
      <w:bookmarkStart w:id="52" w:name="_Toc341433781"/>
      <w:bookmarkStart w:id="53" w:name="_Toc341362759"/>
      <w:bookmarkStart w:id="54" w:name="_Toc341433782"/>
      <w:bookmarkStart w:id="55" w:name="_Toc341362760"/>
      <w:bookmarkStart w:id="56" w:name="_Toc341433783"/>
      <w:bookmarkStart w:id="57" w:name="_Toc341362761"/>
      <w:bookmarkStart w:id="58" w:name="_Toc341433784"/>
      <w:bookmarkStart w:id="59" w:name="_Toc341362762"/>
      <w:bookmarkStart w:id="60" w:name="_Toc341433785"/>
      <w:bookmarkStart w:id="61" w:name="_Toc341362763"/>
      <w:bookmarkStart w:id="62" w:name="_Toc341433786"/>
      <w:bookmarkStart w:id="63" w:name="_Toc341362764"/>
      <w:bookmarkStart w:id="64" w:name="_Toc341433787"/>
      <w:bookmarkStart w:id="65" w:name="_Toc341362765"/>
      <w:bookmarkStart w:id="66" w:name="_Toc341433788"/>
      <w:bookmarkStart w:id="67" w:name="_Toc341362766"/>
      <w:bookmarkStart w:id="68" w:name="_Toc341433789"/>
      <w:bookmarkStart w:id="69" w:name="_Toc341362767"/>
      <w:bookmarkStart w:id="70" w:name="_Toc341433790"/>
      <w:bookmarkStart w:id="71" w:name="_Toc341362768"/>
      <w:bookmarkStart w:id="72" w:name="_Toc341433791"/>
      <w:bookmarkStart w:id="73" w:name="_Toc341362769"/>
      <w:bookmarkStart w:id="74" w:name="_Toc341433792"/>
      <w:bookmarkStart w:id="75" w:name="_Toc341362770"/>
      <w:bookmarkStart w:id="76" w:name="_Toc341433793"/>
      <w:bookmarkStart w:id="77" w:name="_Toc341362771"/>
      <w:bookmarkStart w:id="78" w:name="_Toc341433794"/>
      <w:bookmarkStart w:id="79" w:name="_Toc341362772"/>
      <w:bookmarkStart w:id="80" w:name="_Toc341433795"/>
      <w:bookmarkStart w:id="81" w:name="_Toc341362773"/>
      <w:bookmarkStart w:id="82" w:name="_Toc341433796"/>
      <w:bookmarkStart w:id="83" w:name="_Toc341362774"/>
      <w:bookmarkStart w:id="84" w:name="_Toc341433797"/>
      <w:bookmarkStart w:id="85" w:name="_Toc341362775"/>
      <w:bookmarkStart w:id="86" w:name="_Toc341433798"/>
      <w:bookmarkStart w:id="87" w:name="_Toc341362776"/>
      <w:bookmarkStart w:id="88" w:name="_Toc341433799"/>
      <w:bookmarkStart w:id="89" w:name="_Toc341362777"/>
      <w:bookmarkStart w:id="90" w:name="_Toc341433800"/>
      <w:bookmarkStart w:id="91" w:name="_Toc341362778"/>
      <w:bookmarkStart w:id="92" w:name="_Toc341433801"/>
      <w:bookmarkStart w:id="93" w:name="_Toc341362779"/>
      <w:bookmarkStart w:id="94" w:name="_Toc341433802"/>
      <w:bookmarkStart w:id="95" w:name="_Toc341362780"/>
      <w:bookmarkStart w:id="96" w:name="_Toc341433803"/>
      <w:bookmarkStart w:id="97" w:name="_Toc341362781"/>
      <w:bookmarkStart w:id="98" w:name="_Toc341433804"/>
      <w:bookmarkStart w:id="99" w:name="_Toc341362782"/>
      <w:bookmarkStart w:id="100" w:name="_Toc341433805"/>
      <w:bookmarkStart w:id="101" w:name="_Toc341362783"/>
      <w:bookmarkStart w:id="102" w:name="_Toc341433806"/>
      <w:bookmarkStart w:id="103" w:name="_Toc341362784"/>
      <w:bookmarkStart w:id="104" w:name="_Toc341433807"/>
      <w:bookmarkStart w:id="105" w:name="_Toc341362785"/>
      <w:bookmarkStart w:id="106" w:name="_Toc341433808"/>
      <w:bookmarkStart w:id="107" w:name="_Toc341362786"/>
      <w:bookmarkStart w:id="108" w:name="_Toc341433809"/>
      <w:bookmarkStart w:id="109" w:name="_Toc341362787"/>
      <w:bookmarkStart w:id="110" w:name="_Toc341433810"/>
      <w:bookmarkStart w:id="111" w:name="_Toc341362788"/>
      <w:bookmarkStart w:id="112" w:name="_Toc341433811"/>
      <w:bookmarkStart w:id="113" w:name="_Toc341362789"/>
      <w:bookmarkStart w:id="114" w:name="_Toc341433812"/>
      <w:bookmarkStart w:id="115" w:name="_Toc341362790"/>
      <w:bookmarkStart w:id="116" w:name="_Toc341433813"/>
      <w:bookmarkStart w:id="117" w:name="_Toc341362791"/>
      <w:bookmarkStart w:id="118" w:name="_Toc341433814"/>
      <w:bookmarkStart w:id="119" w:name="_Toc341362792"/>
      <w:bookmarkStart w:id="120" w:name="_Toc341433815"/>
      <w:bookmarkStart w:id="121" w:name="_Toc341362793"/>
      <w:bookmarkStart w:id="122" w:name="_Toc341433816"/>
      <w:bookmarkStart w:id="123" w:name="_Toc341362794"/>
      <w:bookmarkStart w:id="124" w:name="_Toc341433817"/>
      <w:bookmarkStart w:id="125" w:name="_Toc341362795"/>
      <w:bookmarkStart w:id="126" w:name="_Toc341433818"/>
      <w:bookmarkStart w:id="127" w:name="_Toc341362796"/>
      <w:bookmarkStart w:id="128" w:name="_Toc341433819"/>
      <w:bookmarkStart w:id="129" w:name="_Toc341362797"/>
      <w:bookmarkStart w:id="130" w:name="_Toc341433820"/>
      <w:bookmarkStart w:id="131" w:name="_Toc341362798"/>
      <w:bookmarkStart w:id="132" w:name="_Toc341433821"/>
      <w:bookmarkStart w:id="133" w:name="_Toc341362799"/>
      <w:bookmarkStart w:id="134" w:name="_Toc341433822"/>
      <w:bookmarkStart w:id="135" w:name="_Toc341362800"/>
      <w:bookmarkStart w:id="136" w:name="_Toc341433823"/>
      <w:bookmarkStart w:id="137" w:name="_Toc341362801"/>
      <w:bookmarkStart w:id="138" w:name="_Toc341433824"/>
      <w:bookmarkStart w:id="139" w:name="_Toc341362802"/>
      <w:bookmarkStart w:id="140" w:name="_Toc341433825"/>
      <w:bookmarkStart w:id="141" w:name="_Toc341362803"/>
      <w:bookmarkStart w:id="142" w:name="_Toc341433826"/>
      <w:bookmarkStart w:id="143" w:name="_Toc341362804"/>
      <w:bookmarkStart w:id="144" w:name="_Toc341433827"/>
      <w:bookmarkStart w:id="145" w:name="_Toc341362805"/>
      <w:bookmarkStart w:id="146" w:name="_Toc341433828"/>
      <w:bookmarkStart w:id="147" w:name="_Toc341362806"/>
      <w:bookmarkStart w:id="148" w:name="_Toc341433829"/>
      <w:bookmarkStart w:id="149" w:name="_Toc341362807"/>
      <w:bookmarkStart w:id="150" w:name="_Toc341433830"/>
      <w:bookmarkStart w:id="151" w:name="_Toc341362808"/>
      <w:bookmarkStart w:id="152" w:name="_Toc341433831"/>
      <w:bookmarkStart w:id="153" w:name="_Toc341362809"/>
      <w:bookmarkStart w:id="154" w:name="_Toc341433832"/>
      <w:bookmarkStart w:id="155" w:name="_Toc341362810"/>
      <w:bookmarkStart w:id="156" w:name="_Toc341433833"/>
      <w:bookmarkStart w:id="157" w:name="_Toc341362811"/>
      <w:bookmarkStart w:id="158" w:name="_Toc341433834"/>
      <w:bookmarkStart w:id="159" w:name="_Toc341362812"/>
      <w:bookmarkStart w:id="160" w:name="_Toc341433835"/>
      <w:bookmarkStart w:id="161" w:name="_Toc341362813"/>
      <w:bookmarkStart w:id="162" w:name="_Toc341433836"/>
      <w:bookmarkStart w:id="163" w:name="_Toc341362814"/>
      <w:bookmarkStart w:id="164" w:name="_Toc341433837"/>
      <w:bookmarkStart w:id="165" w:name="_Toc341362815"/>
      <w:bookmarkStart w:id="166" w:name="_Toc341433838"/>
      <w:bookmarkStart w:id="167" w:name="_Toc341362816"/>
      <w:bookmarkStart w:id="168" w:name="_Toc341433839"/>
      <w:bookmarkStart w:id="169" w:name="_Toc341362817"/>
      <w:bookmarkStart w:id="170" w:name="_Toc341433840"/>
      <w:bookmarkStart w:id="171" w:name="_Toc341362818"/>
      <w:bookmarkStart w:id="172" w:name="_Toc341433841"/>
      <w:bookmarkStart w:id="173" w:name="_Toc341362819"/>
      <w:bookmarkStart w:id="174" w:name="_Toc341433842"/>
      <w:bookmarkStart w:id="175" w:name="_Toc341362820"/>
      <w:bookmarkStart w:id="176" w:name="_Toc341433843"/>
      <w:bookmarkStart w:id="177" w:name="_Toc341362821"/>
      <w:bookmarkStart w:id="178" w:name="_Toc341433844"/>
      <w:bookmarkStart w:id="179" w:name="_Toc341362822"/>
      <w:bookmarkStart w:id="180" w:name="_Toc341433845"/>
      <w:bookmarkStart w:id="181" w:name="_Toc341362823"/>
      <w:bookmarkStart w:id="182" w:name="_Toc341433846"/>
      <w:bookmarkStart w:id="183" w:name="_Toc341362824"/>
      <w:bookmarkStart w:id="184" w:name="_Toc341433847"/>
      <w:bookmarkStart w:id="185" w:name="_Toc341362825"/>
      <w:bookmarkStart w:id="186" w:name="_Toc341433848"/>
      <w:bookmarkStart w:id="187" w:name="_Toc341362826"/>
      <w:bookmarkStart w:id="188" w:name="_Toc341433849"/>
      <w:bookmarkStart w:id="189" w:name="_Toc341362827"/>
      <w:bookmarkStart w:id="190" w:name="_Toc341433850"/>
      <w:bookmarkStart w:id="191" w:name="_Toc341362828"/>
      <w:bookmarkStart w:id="192" w:name="_Toc341433851"/>
      <w:bookmarkStart w:id="193" w:name="_Toc341362829"/>
      <w:bookmarkStart w:id="194" w:name="_Toc341433852"/>
      <w:bookmarkStart w:id="195" w:name="_Toc341362830"/>
      <w:bookmarkStart w:id="196" w:name="_Toc341433853"/>
      <w:bookmarkStart w:id="197" w:name="_Toc341362831"/>
      <w:bookmarkStart w:id="198" w:name="_Toc341433854"/>
      <w:bookmarkStart w:id="199" w:name="_Toc341362832"/>
      <w:bookmarkStart w:id="200" w:name="_Toc341433855"/>
      <w:bookmarkStart w:id="201" w:name="_Toc341362833"/>
      <w:bookmarkStart w:id="202" w:name="_Toc341433856"/>
      <w:bookmarkStart w:id="203" w:name="_Toc341362834"/>
      <w:bookmarkStart w:id="204" w:name="_Toc341433857"/>
      <w:bookmarkStart w:id="205" w:name="_Toc341362835"/>
      <w:bookmarkStart w:id="206" w:name="_Toc341433858"/>
      <w:bookmarkStart w:id="207" w:name="_Toc341362836"/>
      <w:bookmarkStart w:id="208" w:name="_Toc341433859"/>
      <w:bookmarkStart w:id="209" w:name="_Toc341362837"/>
      <w:bookmarkStart w:id="210" w:name="_Toc341433860"/>
      <w:bookmarkStart w:id="211" w:name="_Toc341362838"/>
      <w:bookmarkStart w:id="212" w:name="_Toc341433861"/>
      <w:bookmarkStart w:id="213" w:name="_Toc341362839"/>
      <w:bookmarkStart w:id="214" w:name="_Toc341433862"/>
      <w:bookmarkStart w:id="215" w:name="_Toc341362840"/>
      <w:bookmarkStart w:id="216" w:name="_Toc341433863"/>
      <w:bookmarkStart w:id="217" w:name="_Toc341362841"/>
      <w:bookmarkStart w:id="218" w:name="_Toc341433864"/>
      <w:bookmarkStart w:id="219" w:name="_Toc341362842"/>
      <w:bookmarkStart w:id="220" w:name="_Toc341433865"/>
      <w:bookmarkStart w:id="221" w:name="_Toc341362843"/>
      <w:bookmarkStart w:id="222" w:name="_Toc341433866"/>
      <w:bookmarkStart w:id="223" w:name="_Toc341362844"/>
      <w:bookmarkStart w:id="224" w:name="_Toc341433867"/>
      <w:bookmarkStart w:id="225" w:name="_Toc341362845"/>
      <w:bookmarkStart w:id="226" w:name="_Toc341433868"/>
      <w:bookmarkStart w:id="227" w:name="_Toc341362846"/>
      <w:bookmarkStart w:id="228" w:name="_Toc341433869"/>
      <w:bookmarkStart w:id="229" w:name="_Toc341362847"/>
      <w:bookmarkStart w:id="230" w:name="_Toc341433870"/>
      <w:bookmarkStart w:id="231" w:name="_Toc341362848"/>
      <w:bookmarkStart w:id="232" w:name="_Toc341433871"/>
      <w:bookmarkStart w:id="233" w:name="_Toc341362849"/>
      <w:bookmarkStart w:id="234" w:name="_Toc341433872"/>
      <w:bookmarkStart w:id="235" w:name="_Toc341362850"/>
      <w:bookmarkStart w:id="236" w:name="_Toc341433873"/>
      <w:bookmarkStart w:id="237" w:name="_Toc341362851"/>
      <w:bookmarkStart w:id="238" w:name="_Toc341433874"/>
      <w:bookmarkStart w:id="239" w:name="_Toc341362852"/>
      <w:bookmarkStart w:id="240" w:name="_Toc341433875"/>
      <w:bookmarkStart w:id="241" w:name="_Toc341362853"/>
      <w:bookmarkStart w:id="242" w:name="_Toc341433876"/>
      <w:bookmarkStart w:id="243" w:name="_Toc341362854"/>
      <w:bookmarkStart w:id="244" w:name="_Toc341433877"/>
      <w:bookmarkStart w:id="245" w:name="_Toc341362855"/>
      <w:bookmarkStart w:id="246" w:name="_Toc341433878"/>
      <w:bookmarkStart w:id="247" w:name="_Toc341362856"/>
      <w:bookmarkStart w:id="248" w:name="_Toc341433879"/>
      <w:bookmarkStart w:id="249" w:name="_Toc341362857"/>
      <w:bookmarkStart w:id="250" w:name="_Toc341433880"/>
      <w:bookmarkStart w:id="251" w:name="_Toc341362858"/>
      <w:bookmarkStart w:id="252" w:name="_Toc341433881"/>
      <w:bookmarkStart w:id="253" w:name="_Toc341362859"/>
      <w:bookmarkStart w:id="254" w:name="_Toc341433882"/>
      <w:bookmarkStart w:id="255" w:name="_Toc341362860"/>
      <w:bookmarkStart w:id="256" w:name="_Toc341433883"/>
      <w:bookmarkStart w:id="257" w:name="_Toc341362861"/>
      <w:bookmarkStart w:id="258" w:name="_Toc341433884"/>
      <w:bookmarkStart w:id="259" w:name="_Toc341362862"/>
      <w:bookmarkStart w:id="260" w:name="_Toc341433885"/>
      <w:bookmarkStart w:id="261" w:name="_Toc341362863"/>
      <w:bookmarkStart w:id="262" w:name="_Toc341433886"/>
      <w:bookmarkStart w:id="263" w:name="_Toc341362864"/>
      <w:bookmarkStart w:id="264" w:name="_Toc341433887"/>
      <w:bookmarkStart w:id="265" w:name="_Toc341362865"/>
      <w:bookmarkStart w:id="266" w:name="_Toc341433888"/>
      <w:bookmarkStart w:id="267" w:name="_Toc341362866"/>
      <w:bookmarkStart w:id="268" w:name="_Toc341433889"/>
      <w:bookmarkStart w:id="269" w:name="_Toc341362867"/>
      <w:bookmarkStart w:id="270" w:name="_Toc341433890"/>
      <w:bookmarkStart w:id="271" w:name="_Toc341362868"/>
      <w:bookmarkStart w:id="272" w:name="_Toc341433891"/>
      <w:bookmarkStart w:id="273" w:name="_Toc341362869"/>
      <w:bookmarkStart w:id="274" w:name="_Toc341433892"/>
      <w:bookmarkStart w:id="275" w:name="_Toc341362870"/>
      <w:bookmarkStart w:id="276" w:name="_Toc341433893"/>
      <w:bookmarkStart w:id="277" w:name="_Toc341362871"/>
      <w:bookmarkStart w:id="278" w:name="_Toc341433894"/>
      <w:bookmarkStart w:id="279" w:name="_Toc341362872"/>
      <w:bookmarkStart w:id="280" w:name="_Toc341433895"/>
      <w:bookmarkStart w:id="281" w:name="_Toc341362873"/>
      <w:bookmarkStart w:id="282" w:name="_Toc341433896"/>
      <w:bookmarkStart w:id="283" w:name="_Toc341362874"/>
      <w:bookmarkStart w:id="284" w:name="_Toc341433897"/>
      <w:bookmarkStart w:id="285" w:name="_Toc341362875"/>
      <w:bookmarkStart w:id="286" w:name="_Toc341433898"/>
      <w:bookmarkStart w:id="287" w:name="_Toc341362876"/>
      <w:bookmarkStart w:id="288" w:name="_Toc341433899"/>
      <w:bookmarkStart w:id="289" w:name="_Toc341362877"/>
      <w:bookmarkStart w:id="290" w:name="_Toc341433900"/>
      <w:bookmarkStart w:id="291" w:name="_Toc341362878"/>
      <w:bookmarkStart w:id="292" w:name="_Toc341433901"/>
      <w:bookmarkStart w:id="293" w:name="_Toc341362879"/>
      <w:bookmarkStart w:id="294" w:name="_Toc341433902"/>
      <w:bookmarkStart w:id="295" w:name="_Toc341362880"/>
      <w:bookmarkStart w:id="296" w:name="_Toc341433903"/>
      <w:bookmarkStart w:id="297" w:name="_Toc341362881"/>
      <w:bookmarkStart w:id="298" w:name="_Toc341433904"/>
      <w:bookmarkStart w:id="299" w:name="_Toc339823570"/>
      <w:bookmarkStart w:id="300" w:name="_Toc339823938"/>
      <w:bookmarkStart w:id="301" w:name="_Toc339829159"/>
      <w:bookmarkStart w:id="302" w:name="_Toc341362882"/>
      <w:bookmarkStart w:id="303" w:name="_Toc341433905"/>
      <w:bookmarkStart w:id="304" w:name="_Toc341362883"/>
      <w:bookmarkStart w:id="305" w:name="_Toc341433906"/>
      <w:bookmarkStart w:id="306" w:name="_Toc341362884"/>
      <w:bookmarkStart w:id="307" w:name="_Toc341433907"/>
      <w:bookmarkStart w:id="308" w:name="_Toc341362885"/>
      <w:bookmarkStart w:id="309" w:name="_Toc341433908"/>
      <w:bookmarkStart w:id="310" w:name="_Toc341362886"/>
      <w:bookmarkStart w:id="311" w:name="_Toc341433909"/>
      <w:bookmarkStart w:id="312" w:name="_Toc341362887"/>
      <w:bookmarkStart w:id="313" w:name="_Toc341433910"/>
      <w:bookmarkStart w:id="314" w:name="_Toc341362888"/>
      <w:bookmarkStart w:id="315" w:name="_Toc341433911"/>
      <w:bookmarkStart w:id="316" w:name="_Toc341362889"/>
      <w:bookmarkStart w:id="317" w:name="_Toc341433912"/>
      <w:bookmarkStart w:id="318" w:name="_Toc341362890"/>
      <w:bookmarkStart w:id="319" w:name="_Toc341433913"/>
      <w:bookmarkStart w:id="320" w:name="_Toc341362891"/>
      <w:bookmarkStart w:id="321" w:name="_Toc341433914"/>
      <w:bookmarkStart w:id="322" w:name="_Toc341362892"/>
      <w:bookmarkStart w:id="323" w:name="_Toc341433915"/>
      <w:bookmarkStart w:id="324" w:name="_Toc341362893"/>
      <w:bookmarkStart w:id="325" w:name="_Toc341433916"/>
      <w:bookmarkStart w:id="326" w:name="_Toc341362894"/>
      <w:bookmarkStart w:id="327" w:name="_Toc341433917"/>
      <w:bookmarkStart w:id="328" w:name="_Toc341362895"/>
      <w:bookmarkStart w:id="329" w:name="_Toc341433918"/>
      <w:bookmarkStart w:id="330" w:name="_Toc341362896"/>
      <w:bookmarkStart w:id="331" w:name="_Toc341433919"/>
      <w:bookmarkStart w:id="332" w:name="_Toc341362897"/>
      <w:bookmarkStart w:id="333" w:name="_Toc341433920"/>
      <w:bookmarkStart w:id="334" w:name="_Toc341362898"/>
      <w:bookmarkStart w:id="335" w:name="_Toc341433921"/>
      <w:bookmarkStart w:id="336" w:name="_Toc341362899"/>
      <w:bookmarkStart w:id="337" w:name="_Toc341433922"/>
      <w:bookmarkStart w:id="338" w:name="_Toc341362900"/>
      <w:bookmarkStart w:id="339" w:name="_Toc341433923"/>
      <w:bookmarkStart w:id="340" w:name="_Toc341362901"/>
      <w:bookmarkStart w:id="341" w:name="_Toc341433924"/>
      <w:bookmarkStart w:id="342" w:name="_Toc341362902"/>
      <w:bookmarkStart w:id="343" w:name="_Toc341433925"/>
      <w:bookmarkStart w:id="344" w:name="_Toc341362903"/>
      <w:bookmarkStart w:id="345" w:name="_Toc341433926"/>
      <w:bookmarkStart w:id="346" w:name="_Toc341362904"/>
      <w:bookmarkStart w:id="347" w:name="_Toc341433927"/>
      <w:bookmarkStart w:id="348" w:name="_Toc341362905"/>
      <w:bookmarkStart w:id="349" w:name="_Toc341433928"/>
      <w:bookmarkStart w:id="350" w:name="_Toc341362906"/>
      <w:bookmarkStart w:id="351" w:name="_Toc341433929"/>
      <w:bookmarkStart w:id="352" w:name="_Toc341362907"/>
      <w:bookmarkStart w:id="353" w:name="_Toc341433930"/>
      <w:bookmarkStart w:id="354" w:name="_Toc341362908"/>
      <w:bookmarkStart w:id="355" w:name="_Toc341433931"/>
      <w:bookmarkStart w:id="356" w:name="_Toc341362909"/>
      <w:bookmarkStart w:id="357" w:name="_Toc341433932"/>
      <w:bookmarkStart w:id="358" w:name="_Toc341362910"/>
      <w:bookmarkStart w:id="359" w:name="_Toc341433933"/>
      <w:bookmarkStart w:id="360" w:name="_Toc341362911"/>
      <w:bookmarkStart w:id="361" w:name="_Toc341433934"/>
      <w:bookmarkStart w:id="362" w:name="_Toc341362912"/>
      <w:bookmarkStart w:id="363" w:name="_Toc341433935"/>
      <w:bookmarkStart w:id="364" w:name="_Toc341362913"/>
      <w:bookmarkStart w:id="365" w:name="_Toc341433936"/>
      <w:bookmarkStart w:id="366" w:name="_Toc341362914"/>
      <w:bookmarkStart w:id="367" w:name="_Toc341433937"/>
      <w:bookmarkStart w:id="368" w:name="_Toc341362915"/>
      <w:bookmarkStart w:id="369" w:name="_Toc341433938"/>
      <w:bookmarkStart w:id="370" w:name="_Toc341362916"/>
      <w:bookmarkStart w:id="371" w:name="_Toc341433939"/>
      <w:bookmarkStart w:id="372" w:name="_Toc341362917"/>
      <w:bookmarkStart w:id="373" w:name="_Toc341433940"/>
      <w:bookmarkStart w:id="374" w:name="_Toc341362918"/>
      <w:bookmarkStart w:id="375" w:name="_Toc341433941"/>
      <w:bookmarkStart w:id="376" w:name="_Toc341362919"/>
      <w:bookmarkStart w:id="377" w:name="_Toc341433942"/>
      <w:bookmarkStart w:id="378" w:name="_Toc341362920"/>
      <w:bookmarkStart w:id="379" w:name="_Toc341433943"/>
      <w:bookmarkStart w:id="380" w:name="_Toc341362921"/>
      <w:bookmarkStart w:id="381" w:name="_Toc341433944"/>
      <w:bookmarkStart w:id="382" w:name="_Toc341362922"/>
      <w:bookmarkStart w:id="383" w:name="_Toc341433945"/>
      <w:bookmarkStart w:id="384" w:name="_Toc341362923"/>
      <w:bookmarkStart w:id="385" w:name="_Toc341433946"/>
      <w:bookmarkStart w:id="386" w:name="_Toc341362924"/>
      <w:bookmarkStart w:id="387" w:name="_Toc341433947"/>
      <w:bookmarkStart w:id="388" w:name="_Toc341362925"/>
      <w:bookmarkStart w:id="389" w:name="_Toc341433948"/>
      <w:bookmarkStart w:id="390" w:name="_Toc341362926"/>
      <w:bookmarkStart w:id="391" w:name="_Toc341433949"/>
      <w:bookmarkStart w:id="392" w:name="_Toc341362927"/>
      <w:bookmarkStart w:id="393" w:name="_Toc341433950"/>
      <w:bookmarkStart w:id="394" w:name="_Toc341362928"/>
      <w:bookmarkStart w:id="395" w:name="_Toc341433951"/>
      <w:bookmarkStart w:id="396" w:name="_Toc341362929"/>
      <w:bookmarkStart w:id="397" w:name="_Toc341433952"/>
      <w:bookmarkStart w:id="398" w:name="_Toc341362930"/>
      <w:bookmarkStart w:id="399" w:name="_Toc341433953"/>
      <w:bookmarkStart w:id="400" w:name="_Toc341362931"/>
      <w:bookmarkStart w:id="401" w:name="_Toc341433954"/>
      <w:bookmarkStart w:id="402" w:name="_Toc341362932"/>
      <w:bookmarkStart w:id="403" w:name="_Toc341433955"/>
      <w:bookmarkStart w:id="404" w:name="_Toc341362933"/>
      <w:bookmarkStart w:id="405" w:name="_Toc341433956"/>
      <w:bookmarkStart w:id="406" w:name="_Toc341362934"/>
      <w:bookmarkStart w:id="407" w:name="_Toc341433957"/>
      <w:bookmarkStart w:id="408" w:name="_Toc341362935"/>
      <w:bookmarkStart w:id="409" w:name="_Toc341433958"/>
      <w:bookmarkStart w:id="410" w:name="_Toc341362936"/>
      <w:bookmarkStart w:id="411" w:name="_Toc341433959"/>
      <w:bookmarkStart w:id="412" w:name="_Toc341362937"/>
      <w:bookmarkStart w:id="413" w:name="_Toc341433960"/>
      <w:bookmarkStart w:id="414" w:name="_Toc341362938"/>
      <w:bookmarkStart w:id="415" w:name="_Toc341433961"/>
      <w:bookmarkStart w:id="416" w:name="_Toc341362939"/>
      <w:bookmarkStart w:id="417" w:name="_Toc341433962"/>
      <w:bookmarkStart w:id="418" w:name="_Toc341362952"/>
      <w:bookmarkStart w:id="419" w:name="_Toc341433975"/>
      <w:bookmarkStart w:id="420" w:name="_Toc341362953"/>
      <w:bookmarkStart w:id="421" w:name="_Toc341433976"/>
      <w:bookmarkStart w:id="422" w:name="_Toc341362954"/>
      <w:bookmarkStart w:id="423" w:name="_Toc341433977"/>
      <w:bookmarkStart w:id="424" w:name="_Toc341362955"/>
      <w:bookmarkStart w:id="425" w:name="_Toc341433978"/>
      <w:bookmarkStart w:id="426" w:name="_Toc341362956"/>
      <w:bookmarkStart w:id="427" w:name="_Toc341433979"/>
      <w:bookmarkStart w:id="428" w:name="_Toc341362957"/>
      <w:bookmarkStart w:id="429" w:name="_Toc341433980"/>
      <w:bookmarkStart w:id="430" w:name="_Toc341362958"/>
      <w:bookmarkStart w:id="431" w:name="_Toc341433981"/>
      <w:bookmarkStart w:id="432" w:name="_Toc341362959"/>
      <w:bookmarkStart w:id="433" w:name="_Toc341433982"/>
      <w:bookmarkStart w:id="434" w:name="_Toc341362960"/>
      <w:bookmarkStart w:id="435" w:name="_Toc341433983"/>
      <w:bookmarkStart w:id="436" w:name="_Toc341362961"/>
      <w:bookmarkStart w:id="437" w:name="_Toc341433984"/>
      <w:bookmarkStart w:id="438" w:name="_Toc341362962"/>
      <w:bookmarkStart w:id="439" w:name="_Toc341433985"/>
      <w:bookmarkStart w:id="440" w:name="_Toc341362963"/>
      <w:bookmarkStart w:id="441" w:name="_Toc341433986"/>
      <w:bookmarkStart w:id="442" w:name="_Toc341362964"/>
      <w:bookmarkStart w:id="443" w:name="_Toc341433987"/>
      <w:bookmarkStart w:id="444" w:name="_Toc341362965"/>
      <w:bookmarkStart w:id="445" w:name="_Toc341433988"/>
      <w:bookmarkStart w:id="446" w:name="_Toc341362966"/>
      <w:bookmarkStart w:id="447" w:name="_Toc341433989"/>
      <w:bookmarkStart w:id="448" w:name="_Toc341362967"/>
      <w:bookmarkStart w:id="449" w:name="_Toc341433990"/>
      <w:bookmarkStart w:id="450" w:name="_Toc341362968"/>
      <w:bookmarkStart w:id="451" w:name="_Toc341433991"/>
      <w:bookmarkStart w:id="452" w:name="_Toc341362969"/>
      <w:bookmarkStart w:id="453" w:name="_Toc341433992"/>
      <w:bookmarkStart w:id="454" w:name="_Toc341362970"/>
      <w:bookmarkStart w:id="455" w:name="_Toc341433993"/>
      <w:bookmarkStart w:id="456" w:name="_Toc341362971"/>
      <w:bookmarkStart w:id="457" w:name="_Toc341433994"/>
      <w:bookmarkStart w:id="458" w:name="_Toc341362972"/>
      <w:bookmarkStart w:id="459" w:name="_Toc341433995"/>
      <w:bookmarkStart w:id="460" w:name="_Toc341362973"/>
      <w:bookmarkStart w:id="461" w:name="_Toc341433996"/>
      <w:bookmarkStart w:id="462" w:name="_Toc341362974"/>
      <w:bookmarkStart w:id="463" w:name="_Toc341433997"/>
      <w:bookmarkStart w:id="464" w:name="_Toc341362975"/>
      <w:bookmarkStart w:id="465" w:name="_Toc341433998"/>
      <w:bookmarkStart w:id="466" w:name="_Toc341362976"/>
      <w:bookmarkStart w:id="467" w:name="_Toc341433999"/>
      <w:bookmarkStart w:id="468" w:name="_Toc341362977"/>
      <w:bookmarkStart w:id="469" w:name="_Toc341434000"/>
      <w:bookmarkStart w:id="470" w:name="_Toc341362978"/>
      <w:bookmarkStart w:id="471" w:name="_Toc341434001"/>
      <w:bookmarkStart w:id="472" w:name="_Toc341362979"/>
      <w:bookmarkStart w:id="473" w:name="_Toc341434002"/>
      <w:bookmarkStart w:id="474" w:name="_Toc341362980"/>
      <w:bookmarkStart w:id="475" w:name="_Toc341434003"/>
      <w:bookmarkStart w:id="476" w:name="_Toc341362981"/>
      <w:bookmarkStart w:id="477" w:name="_Toc341434004"/>
      <w:bookmarkStart w:id="478" w:name="_Toc341362982"/>
      <w:bookmarkStart w:id="479" w:name="_Toc341434005"/>
      <w:bookmarkStart w:id="480" w:name="_Toc341362983"/>
      <w:bookmarkStart w:id="481" w:name="_Toc341434006"/>
      <w:bookmarkStart w:id="482" w:name="_Toc341362984"/>
      <w:bookmarkStart w:id="483" w:name="_Toc341434007"/>
      <w:bookmarkStart w:id="484" w:name="_Toc341362985"/>
      <w:bookmarkStart w:id="485" w:name="_Toc341434008"/>
      <w:bookmarkStart w:id="486" w:name="_Toc341362986"/>
      <w:bookmarkStart w:id="487" w:name="_Toc341434009"/>
      <w:bookmarkStart w:id="488" w:name="_Toc341362987"/>
      <w:bookmarkStart w:id="489" w:name="_Toc341434010"/>
      <w:bookmarkStart w:id="490" w:name="_Toc341362988"/>
      <w:bookmarkStart w:id="491" w:name="_Toc341434011"/>
      <w:bookmarkStart w:id="492" w:name="_Toc341362989"/>
      <w:bookmarkStart w:id="493" w:name="_Toc341434012"/>
      <w:bookmarkStart w:id="494" w:name="_Toc341362990"/>
      <w:bookmarkStart w:id="495" w:name="_Toc341434013"/>
      <w:bookmarkStart w:id="496" w:name="_Toc341362991"/>
      <w:bookmarkStart w:id="497" w:name="_Toc341434014"/>
      <w:bookmarkStart w:id="498" w:name="_Toc341362992"/>
      <w:bookmarkStart w:id="499" w:name="_Toc341434015"/>
      <w:bookmarkStart w:id="500" w:name="_Toc341362993"/>
      <w:bookmarkStart w:id="501" w:name="_Toc341434016"/>
      <w:bookmarkStart w:id="502" w:name="_Toc341362994"/>
      <w:bookmarkStart w:id="503" w:name="_Toc341434017"/>
      <w:bookmarkStart w:id="504" w:name="_Toc341362995"/>
      <w:bookmarkStart w:id="505" w:name="_Toc341434018"/>
      <w:bookmarkStart w:id="506" w:name="_Toc341362996"/>
      <w:bookmarkStart w:id="507" w:name="_Toc341434019"/>
      <w:bookmarkStart w:id="508" w:name="_Toc341362997"/>
      <w:bookmarkStart w:id="509" w:name="_Toc341434020"/>
      <w:bookmarkStart w:id="510" w:name="_Toc341362998"/>
      <w:bookmarkStart w:id="511" w:name="_Toc341434021"/>
      <w:bookmarkStart w:id="512" w:name="_Toc341362999"/>
      <w:bookmarkStart w:id="513" w:name="_Toc341434022"/>
      <w:bookmarkStart w:id="514" w:name="_Toc341363000"/>
      <w:bookmarkStart w:id="515" w:name="_Toc341434023"/>
      <w:bookmarkStart w:id="516" w:name="_Toc341363001"/>
      <w:bookmarkStart w:id="517" w:name="_Toc341434024"/>
      <w:bookmarkStart w:id="518" w:name="_Toc341363002"/>
      <w:bookmarkStart w:id="519" w:name="_Toc341434025"/>
      <w:bookmarkStart w:id="520" w:name="_Toc341363003"/>
      <w:bookmarkStart w:id="521" w:name="_Toc341434026"/>
      <w:bookmarkStart w:id="522" w:name="_Toc341363004"/>
      <w:bookmarkStart w:id="523" w:name="_Toc341434027"/>
      <w:bookmarkStart w:id="524" w:name="_Toc341363005"/>
      <w:bookmarkStart w:id="525" w:name="_Toc341434028"/>
      <w:bookmarkStart w:id="526" w:name="_Toc341363006"/>
      <w:bookmarkStart w:id="527" w:name="_Toc341434029"/>
      <w:bookmarkStart w:id="528" w:name="_Toc341363007"/>
      <w:bookmarkStart w:id="529" w:name="_Toc341434030"/>
      <w:bookmarkStart w:id="530" w:name="_Toc341363008"/>
      <w:bookmarkStart w:id="531" w:name="_Toc341434031"/>
      <w:bookmarkStart w:id="532" w:name="_Toc341363009"/>
      <w:bookmarkStart w:id="533" w:name="_Toc341434032"/>
      <w:bookmarkStart w:id="534" w:name="_Toc341363010"/>
      <w:bookmarkStart w:id="535" w:name="_Toc341434033"/>
      <w:bookmarkStart w:id="536" w:name="_Toc341363011"/>
      <w:bookmarkStart w:id="537" w:name="_Toc341434034"/>
      <w:bookmarkStart w:id="538" w:name="_Toc341363012"/>
      <w:bookmarkStart w:id="539" w:name="_Toc341434035"/>
      <w:bookmarkStart w:id="540" w:name="_Toc341363013"/>
      <w:bookmarkStart w:id="541" w:name="_Toc341434036"/>
      <w:bookmarkStart w:id="542" w:name="_Toc341363014"/>
      <w:bookmarkStart w:id="543" w:name="_Toc341434037"/>
      <w:bookmarkStart w:id="544" w:name="_Toc341363015"/>
      <w:bookmarkStart w:id="545" w:name="_Toc341434038"/>
      <w:bookmarkStart w:id="546" w:name="_Toc341363016"/>
      <w:bookmarkStart w:id="547" w:name="_Toc341434039"/>
      <w:bookmarkStart w:id="548" w:name="_Toc341363017"/>
      <w:bookmarkStart w:id="549" w:name="_Toc341434040"/>
      <w:bookmarkStart w:id="550" w:name="_Toc341363018"/>
      <w:bookmarkStart w:id="551" w:name="_Toc341434041"/>
      <w:bookmarkStart w:id="552" w:name="_Toc341363019"/>
      <w:bookmarkStart w:id="553" w:name="_Toc341434042"/>
      <w:bookmarkStart w:id="554" w:name="_Toc341363020"/>
      <w:bookmarkStart w:id="555" w:name="_Toc341434043"/>
      <w:bookmarkStart w:id="556" w:name="_Toc341363021"/>
      <w:bookmarkStart w:id="557" w:name="_Toc341434044"/>
      <w:bookmarkStart w:id="558" w:name="_Toc341363022"/>
      <w:bookmarkStart w:id="559" w:name="_Toc341434045"/>
      <w:bookmarkStart w:id="560" w:name="_Toc341363023"/>
      <w:bookmarkStart w:id="561" w:name="_Toc341434046"/>
      <w:bookmarkStart w:id="562" w:name="_Toc341363024"/>
      <w:bookmarkStart w:id="563" w:name="_Toc341434047"/>
      <w:bookmarkStart w:id="564" w:name="_Toc341363025"/>
      <w:bookmarkStart w:id="565" w:name="_Toc341434048"/>
      <w:bookmarkStart w:id="566" w:name="_Toc341363026"/>
      <w:bookmarkStart w:id="567" w:name="_Toc341434049"/>
      <w:bookmarkStart w:id="568" w:name="_Toc341363027"/>
      <w:bookmarkStart w:id="569" w:name="_Toc341434050"/>
      <w:bookmarkStart w:id="570" w:name="_Toc341363028"/>
      <w:bookmarkStart w:id="571" w:name="_Toc341434051"/>
      <w:bookmarkStart w:id="572" w:name="_Toc341363029"/>
      <w:bookmarkStart w:id="573" w:name="_Toc341434052"/>
      <w:bookmarkStart w:id="574" w:name="_Toc341363030"/>
      <w:bookmarkStart w:id="575" w:name="_Toc341434053"/>
      <w:bookmarkStart w:id="576" w:name="_Toc341363031"/>
      <w:bookmarkStart w:id="577" w:name="_Toc341434054"/>
      <w:bookmarkStart w:id="578" w:name="_Toc341363032"/>
      <w:bookmarkStart w:id="579" w:name="_Toc341434055"/>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r>
        <w:rPr>
          <w:sz w:val="28"/>
          <w:szCs w:val="28"/>
        </w:rPr>
        <w:t xml:space="preserve">Detailed </w:t>
      </w:r>
      <w:r w:rsidRPr="001067B3">
        <w:rPr>
          <w:sz w:val="28"/>
          <w:szCs w:val="28"/>
        </w:rPr>
        <w:t>Process Flow</w:t>
      </w:r>
      <w:r>
        <w:rPr>
          <w:sz w:val="28"/>
          <w:szCs w:val="28"/>
        </w:rPr>
        <w:t xml:space="preserve"> to opt out of notification</w:t>
      </w:r>
    </w:p>
    <w:p w14:paraId="74FE9AC8" w14:textId="77777777" w:rsidR="00D32A5C" w:rsidRDefault="00D32A5C" w:rsidP="00D32A5C">
      <w:pPr>
        <w:rPr>
          <w:b/>
          <w:lang w:eastAsia="en-NZ"/>
        </w:rPr>
      </w:pPr>
    </w:p>
    <w:p w14:paraId="1D77EC6D" w14:textId="395FA586" w:rsidR="00D32A5C" w:rsidRDefault="00D32A5C" w:rsidP="00D32A5C">
      <w:pPr>
        <w:rPr>
          <w:lang w:eastAsia="en-NZ"/>
        </w:rPr>
      </w:pPr>
      <w:r w:rsidRPr="00BC06EB">
        <w:rPr>
          <w:b/>
          <w:lang w:eastAsia="en-NZ"/>
        </w:rPr>
        <w:t>Trigger:</w:t>
      </w:r>
      <w:r>
        <w:rPr>
          <w:lang w:eastAsia="en-NZ"/>
        </w:rPr>
        <w:t xml:space="preserve"> a myLotto player has received an SMS notification message for the next Lotto draw. They type in a response that contains the word ‘stop’ (there may be different response formats such as STOP, Stop, Stop please, etc) and then send this as a reply to the notification message.</w:t>
      </w:r>
      <w:r w:rsidR="00D60729">
        <w:rPr>
          <w:lang w:eastAsia="en-NZ"/>
        </w:rPr>
        <w:t xml:space="preserve"> </w:t>
      </w:r>
    </w:p>
    <w:p w14:paraId="1CB5CE4B" w14:textId="77777777" w:rsidR="00D32A5C" w:rsidRDefault="00D32A5C" w:rsidP="00D32A5C">
      <w:pPr>
        <w:rPr>
          <w:lang w:eastAsia="en-NZ"/>
        </w:rPr>
      </w:pPr>
    </w:p>
    <w:p w14:paraId="05B7CBAC" w14:textId="77777777" w:rsidR="00D32A5C" w:rsidRPr="00BC06EB" w:rsidRDefault="00D32A5C" w:rsidP="00D32A5C">
      <w:pPr>
        <w:rPr>
          <w:b/>
          <w:lang w:eastAsia="en-NZ"/>
        </w:rPr>
      </w:pPr>
      <w:r w:rsidRPr="00BC06EB">
        <w:rPr>
          <w:b/>
          <w:lang w:eastAsia="en-NZ"/>
        </w:rPr>
        <w:t>Process</w:t>
      </w:r>
      <w:r>
        <w:rPr>
          <w:b/>
          <w:lang w:eastAsia="en-NZ"/>
        </w:rPr>
        <w:t xml:space="preserve"> actions</w:t>
      </w:r>
      <w:r w:rsidRPr="00BC06EB">
        <w:rPr>
          <w:b/>
          <w:lang w:eastAsia="en-NZ"/>
        </w:rPr>
        <w:t>:</w:t>
      </w:r>
    </w:p>
    <w:p w14:paraId="770D3057" w14:textId="77777777" w:rsidR="00D32A5C" w:rsidRDefault="00D32A5C" w:rsidP="00D32A5C">
      <w:pPr>
        <w:rPr>
          <w:lang w:eastAsia="en-NZ"/>
        </w:rPr>
      </w:pPr>
      <w:r>
        <w:rPr>
          <w:lang w:eastAsia="en-NZ"/>
        </w:rPr>
        <w:t>SMS Transmission system receives the reply and routes it to a P2P system integration point (MULE)</w:t>
      </w:r>
    </w:p>
    <w:p w14:paraId="500475E9" w14:textId="77777777" w:rsidR="00D32A5C" w:rsidRDefault="00D32A5C" w:rsidP="00D32A5C">
      <w:pPr>
        <w:rPr>
          <w:lang w:eastAsia="en-NZ"/>
        </w:rPr>
      </w:pPr>
      <w:r>
        <w:rPr>
          <w:lang w:eastAsia="en-NZ"/>
        </w:rPr>
        <w:t>The contents of the reply passed into the integration point are:</w:t>
      </w:r>
    </w:p>
    <w:p w14:paraId="562C52AB" w14:textId="77777777" w:rsidR="00D32A5C" w:rsidRDefault="00D32A5C" w:rsidP="00D32A5C">
      <w:pPr>
        <w:pStyle w:val="ListParagraph"/>
        <w:numPr>
          <w:ilvl w:val="0"/>
          <w:numId w:val="17"/>
        </w:numPr>
        <w:rPr>
          <w:lang w:eastAsia="en-NZ"/>
        </w:rPr>
      </w:pPr>
      <w:r>
        <w:rPr>
          <w:lang w:eastAsia="en-NZ"/>
        </w:rPr>
        <w:t>Mobile phone number</w:t>
      </w:r>
    </w:p>
    <w:p w14:paraId="7D6C60F4" w14:textId="1186693E" w:rsidR="00D32A5C" w:rsidRDefault="00D32A5C" w:rsidP="00D32A5C">
      <w:pPr>
        <w:pStyle w:val="ListParagraph"/>
        <w:numPr>
          <w:ilvl w:val="0"/>
          <w:numId w:val="17"/>
        </w:numPr>
        <w:rPr>
          <w:lang w:eastAsia="en-NZ"/>
        </w:rPr>
      </w:pPr>
      <w:r>
        <w:rPr>
          <w:lang w:eastAsia="en-NZ"/>
        </w:rPr>
        <w:t>Character string indicating STOP (possible values are: STOP, stop, Stop, …etc)</w:t>
      </w:r>
    </w:p>
    <w:p w14:paraId="41D073FD" w14:textId="77777777" w:rsidR="00D32A5C" w:rsidRPr="00910C49" w:rsidRDefault="00D32A5C" w:rsidP="00D32A5C">
      <w:pPr>
        <w:pStyle w:val="ListParagraph"/>
        <w:numPr>
          <w:ilvl w:val="0"/>
          <w:numId w:val="17"/>
        </w:numPr>
        <w:rPr>
          <w:lang w:eastAsia="en-NZ"/>
        </w:rPr>
      </w:pPr>
      <w:r w:rsidRPr="00910C49">
        <w:rPr>
          <w:lang w:eastAsia="en-NZ"/>
        </w:rPr>
        <w:t>Metadata about the original message and the message reply</w:t>
      </w:r>
    </w:p>
    <w:p w14:paraId="713A0064" w14:textId="77777777" w:rsidR="007315E7" w:rsidRDefault="007315E7" w:rsidP="006753E1">
      <w:pPr>
        <w:rPr>
          <w:lang w:eastAsia="en-NZ"/>
        </w:rPr>
      </w:pPr>
    </w:p>
    <w:p w14:paraId="17DC6589" w14:textId="7D2FF35C" w:rsidR="001C2CFE" w:rsidRPr="00C72453" w:rsidRDefault="001C2CFE" w:rsidP="001C2CFE">
      <w:pPr>
        <w:rPr>
          <w:highlight w:val="yellow"/>
          <w:lang w:eastAsia="en-NZ"/>
        </w:rPr>
      </w:pPr>
      <w:r>
        <w:rPr>
          <w:lang w:eastAsia="en-NZ"/>
        </w:rPr>
        <w:t xml:space="preserve">The P2P system will process a Stop response regardless of when it was received. </w:t>
      </w:r>
      <w:r w:rsidRPr="00C72453">
        <w:rPr>
          <w:highlight w:val="yellow"/>
          <w:lang w:eastAsia="en-NZ"/>
        </w:rPr>
        <w:t xml:space="preserve">However, </w:t>
      </w:r>
    </w:p>
    <w:p w14:paraId="6C184343" w14:textId="1F0F6F13" w:rsidR="00D60729" w:rsidRDefault="001C2CFE" w:rsidP="001C2CFE">
      <w:pPr>
        <w:rPr>
          <w:lang w:eastAsia="en-NZ"/>
        </w:rPr>
      </w:pPr>
      <w:r w:rsidRPr="00C72453">
        <w:rPr>
          <w:highlight w:val="yellow"/>
          <w:lang w:eastAsia="en-NZ"/>
        </w:rPr>
        <w:lastRenderedPageBreak/>
        <w:t>it</w:t>
      </w:r>
      <w:r w:rsidR="00D60729" w:rsidRPr="00C72453">
        <w:rPr>
          <w:highlight w:val="yellow"/>
          <w:lang w:eastAsia="en-NZ"/>
        </w:rPr>
        <w:t xml:space="preserve"> </w:t>
      </w:r>
      <w:r w:rsidRPr="00C72453">
        <w:rPr>
          <w:highlight w:val="yellow"/>
          <w:lang w:eastAsia="en-NZ"/>
        </w:rPr>
        <w:t>will not check</w:t>
      </w:r>
      <w:r w:rsidR="00D60729" w:rsidRPr="00C72453">
        <w:rPr>
          <w:highlight w:val="yellow"/>
          <w:lang w:eastAsia="en-NZ"/>
        </w:rPr>
        <w:t xml:space="preserve"> to see if it already has an instance of this reply in the P2P </w:t>
      </w:r>
      <w:r w:rsidRPr="00C72453">
        <w:rPr>
          <w:highlight w:val="yellow"/>
          <w:lang w:eastAsia="en-NZ"/>
        </w:rPr>
        <w:t>system [against the campaign_entry]</w:t>
      </w:r>
      <w:r>
        <w:rPr>
          <w:lang w:eastAsia="en-NZ"/>
        </w:rPr>
        <w:t>.</w:t>
      </w:r>
    </w:p>
    <w:p w14:paraId="79D954CD" w14:textId="77777777" w:rsidR="00D60729" w:rsidRDefault="00D60729" w:rsidP="00D60729">
      <w:pPr>
        <w:rPr>
          <w:lang w:eastAsia="en-NZ"/>
        </w:rPr>
      </w:pPr>
    </w:p>
    <w:p w14:paraId="2197393B" w14:textId="77777777" w:rsidR="00D60729" w:rsidRDefault="00D60729" w:rsidP="00D60729">
      <w:pPr>
        <w:rPr>
          <w:lang w:eastAsia="en-NZ"/>
        </w:rPr>
      </w:pPr>
      <w:r>
        <w:rPr>
          <w:lang w:eastAsia="en-NZ"/>
        </w:rPr>
        <w:t>The P2P system locates the relevant record in the P2P campaign_entry table and updates the following columns:</w:t>
      </w:r>
    </w:p>
    <w:p w14:paraId="417B508B" w14:textId="5CBC102A" w:rsidR="00D60729" w:rsidRDefault="00D60729" w:rsidP="00D60729">
      <w:pPr>
        <w:pStyle w:val="ListParagraph"/>
        <w:numPr>
          <w:ilvl w:val="0"/>
          <w:numId w:val="24"/>
        </w:numPr>
        <w:rPr>
          <w:lang w:eastAsia="en-NZ"/>
        </w:rPr>
      </w:pPr>
      <w:r>
        <w:rPr>
          <w:lang w:eastAsia="en-NZ"/>
        </w:rPr>
        <w:t xml:space="preserve">Sms_reply is set to </w:t>
      </w:r>
      <w:r w:rsidRPr="00D60729">
        <w:rPr>
          <w:lang w:eastAsia="en-NZ"/>
        </w:rPr>
        <w:t>STOP</w:t>
      </w:r>
    </w:p>
    <w:p w14:paraId="32CDC29B" w14:textId="77777777" w:rsidR="00D60729" w:rsidRDefault="00D60729" w:rsidP="00D60729">
      <w:pPr>
        <w:pStyle w:val="ListParagraph"/>
        <w:numPr>
          <w:ilvl w:val="0"/>
          <w:numId w:val="24"/>
        </w:numPr>
        <w:rPr>
          <w:lang w:eastAsia="en-NZ"/>
        </w:rPr>
      </w:pPr>
      <w:r>
        <w:rPr>
          <w:lang w:eastAsia="en-NZ"/>
        </w:rPr>
        <w:t xml:space="preserve">Sms_replytime is set to the current date and the time that the P2P system received the reply </w:t>
      </w:r>
    </w:p>
    <w:p w14:paraId="456E1B6F" w14:textId="77777777" w:rsidR="00CB175B" w:rsidRDefault="00CB175B" w:rsidP="00CB175B">
      <w:pPr>
        <w:rPr>
          <w:lang w:eastAsia="en-NZ"/>
        </w:rPr>
      </w:pPr>
    </w:p>
    <w:p w14:paraId="715D401E" w14:textId="6AC67D19" w:rsidR="00CB175B" w:rsidRDefault="00711F1C" w:rsidP="00CB175B">
      <w:pPr>
        <w:rPr>
          <w:lang w:eastAsia="en-NZ"/>
        </w:rPr>
      </w:pPr>
      <w:r>
        <w:rPr>
          <w:lang w:eastAsia="en-NZ"/>
        </w:rPr>
        <w:t>In addition:</w:t>
      </w:r>
    </w:p>
    <w:p w14:paraId="304B69AA" w14:textId="7C9BF07B" w:rsidR="00D60729" w:rsidRDefault="00D60729" w:rsidP="00D60729">
      <w:pPr>
        <w:pStyle w:val="ListParagraph"/>
        <w:numPr>
          <w:ilvl w:val="0"/>
          <w:numId w:val="24"/>
        </w:numPr>
        <w:rPr>
          <w:lang w:eastAsia="en-NZ"/>
        </w:rPr>
      </w:pPr>
      <w:r>
        <w:rPr>
          <w:lang w:eastAsia="en-NZ"/>
        </w:rPr>
        <w:t>Status of record in P2P system is set to ‘Deleted’</w:t>
      </w:r>
    </w:p>
    <w:p w14:paraId="35B9DBC4" w14:textId="109E9F21" w:rsidR="00D60729" w:rsidRDefault="00D60729" w:rsidP="00D60729">
      <w:pPr>
        <w:pStyle w:val="ListParagraph"/>
        <w:numPr>
          <w:ilvl w:val="0"/>
          <w:numId w:val="24"/>
        </w:numPr>
        <w:rPr>
          <w:lang w:eastAsia="en-NZ"/>
        </w:rPr>
      </w:pPr>
      <w:r>
        <w:rPr>
          <w:lang w:eastAsia="en-NZ"/>
        </w:rPr>
        <w:t>P2P notification is deleted from the user’s Notification page in MyAccount</w:t>
      </w:r>
    </w:p>
    <w:p w14:paraId="404A211F" w14:textId="206C0B0E" w:rsidR="00D60729" w:rsidRDefault="00910C49" w:rsidP="00711F1C">
      <w:pPr>
        <w:pStyle w:val="ListParagraph"/>
        <w:numPr>
          <w:ilvl w:val="1"/>
          <w:numId w:val="24"/>
        </w:numPr>
        <w:rPr>
          <w:lang w:eastAsia="en-NZ"/>
        </w:rPr>
      </w:pPr>
      <w:r>
        <w:rPr>
          <w:lang w:eastAsia="en-NZ"/>
        </w:rPr>
        <w:t>C</w:t>
      </w:r>
      <w:r w:rsidR="00D60729">
        <w:rPr>
          <w:lang w:eastAsia="en-NZ"/>
        </w:rPr>
        <w:t xml:space="preserve">onfirmation </w:t>
      </w:r>
      <w:r w:rsidR="001C2CFE">
        <w:rPr>
          <w:lang w:eastAsia="en-NZ"/>
        </w:rPr>
        <w:t>message</w:t>
      </w:r>
      <w:r w:rsidR="00235774">
        <w:rPr>
          <w:lang w:eastAsia="en-NZ"/>
        </w:rPr>
        <w:t xml:space="preserve"> </w:t>
      </w:r>
      <w:r w:rsidR="00D60729">
        <w:rPr>
          <w:lang w:eastAsia="en-NZ"/>
        </w:rPr>
        <w:t>will be sent</w:t>
      </w:r>
      <w:r w:rsidR="00235774">
        <w:rPr>
          <w:lang w:eastAsia="en-NZ"/>
        </w:rPr>
        <w:t xml:space="preserve"> for a Stop request</w:t>
      </w:r>
      <w:r w:rsidR="00D60729">
        <w:rPr>
          <w:lang w:eastAsia="en-NZ"/>
        </w:rPr>
        <w:t xml:space="preserve"> </w:t>
      </w:r>
    </w:p>
    <w:p w14:paraId="63FB9B0D" w14:textId="77777777" w:rsidR="00D60729" w:rsidRDefault="00D60729" w:rsidP="006753E1">
      <w:pPr>
        <w:rPr>
          <w:lang w:eastAsia="en-NZ"/>
        </w:rPr>
      </w:pPr>
    </w:p>
    <w:p w14:paraId="2A2AC256" w14:textId="77777777" w:rsidR="00CB175B" w:rsidRDefault="00CB175B" w:rsidP="006753E1">
      <w:pPr>
        <w:rPr>
          <w:lang w:eastAsia="en-NZ"/>
        </w:rPr>
      </w:pPr>
    </w:p>
    <w:sectPr w:rsidR="00CB175B" w:rsidSect="00000B8F">
      <w:headerReference w:type="default" r:id="rId12"/>
      <w:footerReference w:type="even" r:id="rId13"/>
      <w:footerReference w:type="default" r:id="rId14"/>
      <w:headerReference w:type="first" r:id="rId15"/>
      <w:footerReference w:type="first" r:id="rId16"/>
      <w:pgSz w:w="11906" w:h="16838" w:code="9"/>
      <w:pgMar w:top="1440" w:right="1440" w:bottom="1138" w:left="1440" w:header="720" w:footer="15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E2840" w14:textId="77777777" w:rsidR="006A3741" w:rsidRDefault="006A3741">
      <w:r>
        <w:separator/>
      </w:r>
    </w:p>
  </w:endnote>
  <w:endnote w:type="continuationSeparator" w:id="0">
    <w:p w14:paraId="76F23865" w14:textId="77777777" w:rsidR="006A3741" w:rsidRDefault="006A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embedRegular r:id="rId1" w:fontKey="{71544051-B917-4700-8649-1850F8550954}"/>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Light">
    <w:charset w:val="00"/>
    <w:family w:val="auto"/>
    <w:pitch w:val="variable"/>
    <w:sig w:usb0="A00002FF" w:usb1="5000205B" w:usb2="00000002" w:usb3="00000000" w:csb0="00000007" w:csb1="00000000"/>
  </w:font>
  <w:font w:name="ヒラギノ角ゴ Pro W3">
    <w:charset w:val="4E"/>
    <w:family w:val="auto"/>
    <w:pitch w:val="variable"/>
    <w:sig w:usb0="00000001" w:usb1="08070000" w:usb2="00000010" w:usb3="00000000" w:csb0="00020000" w:csb1="00000000"/>
  </w:font>
  <w:font w:name="Arial (W1)">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B58DB" w14:textId="77777777" w:rsidR="006A3741" w:rsidRDefault="006A3741" w:rsidP="009F25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2C035" w14:textId="77777777" w:rsidR="006A3741" w:rsidRDefault="006A3741" w:rsidP="00000B8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9C64" w14:textId="6FCF1730" w:rsidR="006A3741" w:rsidRDefault="006A3741" w:rsidP="009F251D">
    <w:pPr>
      <w:pStyle w:val="Footer"/>
      <w:framePr w:wrap="around" w:vAnchor="text" w:hAnchor="margin" w:xAlign="right" w:y="1"/>
      <w:rPr>
        <w:rStyle w:val="PageNumber"/>
      </w:rPr>
    </w:pPr>
  </w:p>
  <w:tbl>
    <w:tblPr>
      <w:tblW w:w="8912" w:type="dxa"/>
      <w:tblInd w:w="108" w:type="dxa"/>
      <w:tblLook w:val="01E0" w:firstRow="1" w:lastRow="1" w:firstColumn="1" w:lastColumn="1" w:noHBand="0" w:noVBand="0"/>
    </w:tblPr>
    <w:tblGrid>
      <w:gridCol w:w="2428"/>
      <w:gridCol w:w="4661"/>
      <w:gridCol w:w="1823"/>
    </w:tblGrid>
    <w:tr w:rsidR="006A3741" w14:paraId="516CC3CD" w14:textId="77777777" w:rsidTr="00000B8F">
      <w:trPr>
        <w:trHeight w:val="671"/>
      </w:trPr>
      <w:tc>
        <w:tcPr>
          <w:tcW w:w="1362" w:type="pct"/>
        </w:tcPr>
        <w:p w14:paraId="331C936B" w14:textId="77777777" w:rsidR="006A3741" w:rsidRDefault="006A3741" w:rsidP="00C03C1D">
          <w:pPr>
            <w:pStyle w:val="Footer"/>
          </w:pPr>
          <w:r>
            <w:t>Commercial in Confidence</w:t>
          </w:r>
        </w:p>
      </w:tc>
      <w:tc>
        <w:tcPr>
          <w:tcW w:w="2615" w:type="pct"/>
        </w:tcPr>
        <w:p w14:paraId="6A504643" w14:textId="36BCB1E7" w:rsidR="006A3741" w:rsidRDefault="006A3741" w:rsidP="00000B8F">
          <w:pPr>
            <w:pStyle w:val="Footer"/>
          </w:pPr>
          <w:r>
            <w:t>Copyright © 2016 Solnet Limited</w:t>
          </w:r>
        </w:p>
      </w:tc>
      <w:tc>
        <w:tcPr>
          <w:tcW w:w="1023" w:type="pct"/>
        </w:tcPr>
        <w:p w14:paraId="24A462BD" w14:textId="3931BDD0" w:rsidR="006A3741" w:rsidRDefault="006A3741" w:rsidP="00000B8F">
          <w:pPr>
            <w:pStyle w:val="Footer"/>
            <w:jc w:val="right"/>
          </w:pPr>
          <w:r>
            <w:t xml:space="preserve">Page </w:t>
          </w:r>
          <w:r>
            <w:fldChar w:fldCharType="begin"/>
          </w:r>
          <w:r>
            <w:instrText xml:space="preserve"> PAGE </w:instrText>
          </w:r>
          <w:r>
            <w:fldChar w:fldCharType="separate"/>
          </w:r>
          <w:r w:rsidR="001A1423">
            <w:rPr>
              <w:noProof/>
            </w:rPr>
            <w:t>6</w:t>
          </w:r>
          <w:r>
            <w:rPr>
              <w:noProof/>
            </w:rPr>
            <w:fldChar w:fldCharType="end"/>
          </w:r>
          <w:r>
            <w:t xml:space="preserve"> of </w:t>
          </w:r>
          <w:r w:rsidR="001A1423">
            <w:fldChar w:fldCharType="begin"/>
          </w:r>
          <w:r w:rsidR="001A1423">
            <w:instrText xml:space="preserve"> NUMPAGES </w:instrText>
          </w:r>
          <w:r w:rsidR="001A1423">
            <w:fldChar w:fldCharType="separate"/>
          </w:r>
          <w:r w:rsidR="001A1423">
            <w:rPr>
              <w:noProof/>
            </w:rPr>
            <w:t>6</w:t>
          </w:r>
          <w:r w:rsidR="001A1423">
            <w:rPr>
              <w:noProof/>
            </w:rPr>
            <w:fldChar w:fldCharType="end"/>
          </w:r>
        </w:p>
      </w:tc>
    </w:tr>
  </w:tbl>
  <w:p w14:paraId="65227B9B" w14:textId="77777777" w:rsidR="006A3741" w:rsidRDefault="006A3741" w:rsidP="00000B8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778E5" w14:textId="77777777" w:rsidR="006A3741" w:rsidRDefault="006A3741" w:rsidP="00701E67">
    <w:pPr>
      <w:pStyle w:val="Footer"/>
      <w:framePr w:wrap="around" w:vAnchor="text" w:hAnchor="margin" w:xAlign="right" w:y="1"/>
      <w:rPr>
        <w:rStyle w:val="PageNumber"/>
      </w:rPr>
    </w:pPr>
  </w:p>
  <w:tbl>
    <w:tblPr>
      <w:tblW w:w="8895" w:type="dxa"/>
      <w:tblBorders>
        <w:top w:val="single" w:sz="4" w:space="0" w:color="auto"/>
      </w:tblBorders>
      <w:tblLook w:val="01E0" w:firstRow="1" w:lastRow="1" w:firstColumn="1" w:lastColumn="1" w:noHBand="0" w:noVBand="0"/>
    </w:tblPr>
    <w:tblGrid>
      <w:gridCol w:w="2721"/>
      <w:gridCol w:w="4617"/>
      <w:gridCol w:w="1557"/>
    </w:tblGrid>
    <w:tr w:rsidR="006A3741" w14:paraId="5162DD60" w14:textId="77777777" w:rsidTr="006248F6">
      <w:trPr>
        <w:trHeight w:val="658"/>
      </w:trPr>
      <w:tc>
        <w:tcPr>
          <w:tcW w:w="1530" w:type="pct"/>
        </w:tcPr>
        <w:p w14:paraId="3B8D6D97" w14:textId="77777777" w:rsidR="006A3741" w:rsidRDefault="006A3741" w:rsidP="00701E67">
          <w:pPr>
            <w:pStyle w:val="Footer"/>
          </w:pPr>
          <w:r>
            <w:t>Commercial in Confidence</w:t>
          </w:r>
        </w:p>
      </w:tc>
      <w:tc>
        <w:tcPr>
          <w:tcW w:w="2595" w:type="pct"/>
        </w:tcPr>
        <w:p w14:paraId="3BB208E8" w14:textId="50878AC3" w:rsidR="006A3741" w:rsidRDefault="006A3741" w:rsidP="006248F6">
          <w:pPr>
            <w:pStyle w:val="Footer"/>
          </w:pPr>
          <w:r>
            <w:t>Copyright © 2016 Solnet Solutions Limited</w:t>
          </w:r>
        </w:p>
      </w:tc>
      <w:tc>
        <w:tcPr>
          <w:tcW w:w="875" w:type="pct"/>
        </w:tcPr>
        <w:p w14:paraId="380C77F6" w14:textId="77777777" w:rsidR="006A3741" w:rsidRDefault="006A3741" w:rsidP="00701E67">
          <w:pPr>
            <w:pStyle w:val="Footer"/>
            <w:jc w:val="right"/>
          </w:pPr>
          <w:r>
            <w:t xml:space="preserve">Page </w:t>
          </w:r>
          <w:r>
            <w:fldChar w:fldCharType="begin"/>
          </w:r>
          <w:r>
            <w:instrText xml:space="preserve"> PAGE </w:instrText>
          </w:r>
          <w:r>
            <w:fldChar w:fldCharType="separate"/>
          </w:r>
          <w:r w:rsidR="007B3702">
            <w:rPr>
              <w:noProof/>
            </w:rPr>
            <w:t>1</w:t>
          </w:r>
          <w:r>
            <w:rPr>
              <w:noProof/>
            </w:rPr>
            <w:fldChar w:fldCharType="end"/>
          </w:r>
          <w:r>
            <w:t xml:space="preserve"> of </w:t>
          </w:r>
          <w:r w:rsidR="001A1423">
            <w:fldChar w:fldCharType="begin"/>
          </w:r>
          <w:r w:rsidR="001A1423">
            <w:instrText xml:space="preserve"> NUMPAGES </w:instrText>
          </w:r>
          <w:r w:rsidR="001A1423">
            <w:fldChar w:fldCharType="separate"/>
          </w:r>
          <w:r w:rsidR="007B3702">
            <w:rPr>
              <w:noProof/>
            </w:rPr>
            <w:t>6</w:t>
          </w:r>
          <w:r w:rsidR="001A1423">
            <w:rPr>
              <w:noProof/>
            </w:rPr>
            <w:fldChar w:fldCharType="end"/>
          </w:r>
        </w:p>
      </w:tc>
    </w:tr>
  </w:tbl>
  <w:p w14:paraId="58D390E1" w14:textId="77777777" w:rsidR="006A3741" w:rsidRDefault="006A3741" w:rsidP="00701E67">
    <w:pPr>
      <w:pStyle w:val="Footer"/>
      <w:ind w:right="360"/>
    </w:pPr>
  </w:p>
  <w:p w14:paraId="64856A2F" w14:textId="77777777" w:rsidR="006A3741" w:rsidRDefault="006A37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4C71F" w14:textId="77777777" w:rsidR="006A3741" w:rsidRDefault="006A3741">
      <w:r>
        <w:separator/>
      </w:r>
    </w:p>
  </w:footnote>
  <w:footnote w:type="continuationSeparator" w:id="0">
    <w:p w14:paraId="03C0D2A8" w14:textId="77777777" w:rsidR="006A3741" w:rsidRDefault="006A3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6C19F" w14:textId="3FF0B725" w:rsidR="006A3741" w:rsidRDefault="006A3741" w:rsidP="00C03C1D">
    <w:pPr>
      <w:pStyle w:val="Header"/>
      <w:rPr>
        <w:rFonts w:cs="Verdana"/>
      </w:rPr>
    </w:pPr>
    <w:r>
      <w:rPr>
        <w:rFonts w:cs="Verdana"/>
      </w:rPr>
      <w:t>Push2Play DLR Chapter</w:t>
    </w:r>
  </w:p>
  <w:p w14:paraId="4FCECB46" w14:textId="22A4B6FC" w:rsidR="006A3741" w:rsidRDefault="006A3741" w:rsidP="00C03C1D">
    <w:pPr>
      <w:pStyle w:val="Header"/>
      <w:pBdr>
        <w:bottom w:val="single" w:sz="4" w:space="1" w:color="auto"/>
      </w:pBdr>
      <w:tabs>
        <w:tab w:val="clear" w:pos="8306"/>
        <w:tab w:val="right" w:pos="9000"/>
      </w:tabs>
    </w:pPr>
  </w:p>
  <w:p w14:paraId="2971B7FA" w14:textId="77777777" w:rsidR="006A3741" w:rsidRDefault="006A37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1F6E7" w14:textId="36BC4510" w:rsidR="006A3741" w:rsidRDefault="001A1423" w:rsidP="00701E67">
    <w:pPr>
      <w:pStyle w:val="Header"/>
      <w:rPr>
        <w:rFonts w:cs="Verdana"/>
      </w:rPr>
    </w:pPr>
    <w:sdt>
      <w:sdtPr>
        <w:rPr>
          <w:rFonts w:cs="Verdana"/>
        </w:rPr>
        <w:id w:val="-1396961286"/>
        <w:docPartObj>
          <w:docPartGallery w:val="Watermarks"/>
          <w:docPartUnique/>
        </w:docPartObj>
      </w:sdtPr>
      <w:sdtEndPr/>
      <w:sdtContent>
        <w:r>
          <w:rPr>
            <w:rFonts w:cs="Verdana"/>
            <w:noProof/>
            <w:lang w:val="en-US"/>
          </w:rPr>
          <w:pict w14:anchorId="68D6A5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6A3741">
      <w:rPr>
        <w:rFonts w:cs="Verdana"/>
      </w:rPr>
      <w:t>Push2Play DLR Chapter</w:t>
    </w:r>
  </w:p>
  <w:p w14:paraId="517798D9" w14:textId="734B5237" w:rsidR="006A3741" w:rsidRDefault="006A3741" w:rsidP="00000B8F">
    <w:pPr>
      <w:pStyle w:val="Header"/>
      <w:pBdr>
        <w:bottom w:val="single" w:sz="4" w:space="1" w:color="auto"/>
      </w:pBdr>
      <w:tabs>
        <w:tab w:val="clear" w:pos="8306"/>
        <w:tab w:val="right" w:pos="90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2A6AD3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C8B4288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7D653B1"/>
    <w:multiLevelType w:val="hybridMultilevel"/>
    <w:tmpl w:val="04BAB7F6"/>
    <w:lvl w:ilvl="0" w:tplc="035C53EC">
      <w:start w:val="1"/>
      <w:numFmt w:val="bullet"/>
      <w:pStyle w:val="TableSubBullet"/>
      <w:lvlText w:val="-"/>
      <w:lvlJc w:val="left"/>
      <w:pPr>
        <w:tabs>
          <w:tab w:val="num" w:pos="363"/>
        </w:tabs>
        <w:ind w:left="363" w:hanging="187"/>
      </w:pPr>
      <w:rPr>
        <w:rFonts w:ascii="Courier New" w:hAnsi="Courier New"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FA7E94"/>
    <w:multiLevelType w:val="hybridMultilevel"/>
    <w:tmpl w:val="85F0C5F8"/>
    <w:lvl w:ilvl="0" w:tplc="154A0E84">
      <w:start w:val="1"/>
      <w:numFmt w:val="bullet"/>
      <w:pStyle w:val="TableBullet"/>
      <w:lvlText w:val=""/>
      <w:lvlJc w:val="left"/>
      <w:pPr>
        <w:tabs>
          <w:tab w:val="num" w:pos="176"/>
        </w:tabs>
        <w:ind w:left="176" w:hanging="176"/>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9B6F46"/>
    <w:multiLevelType w:val="multilevel"/>
    <w:tmpl w:val="43EC193A"/>
    <w:lvl w:ilvl="0">
      <w:start w:val="1"/>
      <w:numFmt w:val="upperLetter"/>
      <w:pStyle w:val="AppendixH1"/>
      <w:lvlText w:val="APPENDIX %1"/>
      <w:lvlJc w:val="left"/>
      <w:pPr>
        <w:tabs>
          <w:tab w:val="num" w:pos="2520"/>
        </w:tabs>
        <w:ind w:left="792" w:hanging="432"/>
      </w:pPr>
      <w:rPr>
        <w:rFonts w:hint="default"/>
      </w:rPr>
    </w:lvl>
    <w:lvl w:ilvl="1">
      <w:start w:val="1"/>
      <w:numFmt w:val="decimal"/>
      <w:lvlText w:val="%1.%2"/>
      <w:lvlJc w:val="left"/>
      <w:pPr>
        <w:tabs>
          <w:tab w:val="num" w:pos="995"/>
        </w:tabs>
        <w:ind w:left="995" w:hanging="63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238152EF"/>
    <w:multiLevelType w:val="multilevel"/>
    <w:tmpl w:val="84F082F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E246E0"/>
    <w:multiLevelType w:val="hybridMultilevel"/>
    <w:tmpl w:val="838CF72A"/>
    <w:lvl w:ilvl="0" w:tplc="04090005">
      <w:start w:val="1"/>
      <w:numFmt w:val="bullet"/>
      <w:pStyle w:val="SubBulletText"/>
      <w:lvlText w:val="-"/>
      <w:lvlJc w:val="left"/>
      <w:pPr>
        <w:tabs>
          <w:tab w:val="num" w:pos="1083"/>
        </w:tabs>
        <w:ind w:left="1083" w:hanging="363"/>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AB6569"/>
    <w:multiLevelType w:val="hybridMultilevel"/>
    <w:tmpl w:val="F610825A"/>
    <w:lvl w:ilvl="0" w:tplc="1CFC57C6">
      <w:start w:val="1"/>
      <w:numFmt w:val="decimal"/>
      <w:pStyle w:val="NumberedText"/>
      <w:lvlText w:val="%1."/>
      <w:lvlJc w:val="left"/>
      <w:pPr>
        <w:tabs>
          <w:tab w:val="num" w:pos="357"/>
        </w:tabs>
        <w:ind w:left="357" w:hanging="181"/>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6145CA"/>
    <w:multiLevelType w:val="multilevel"/>
    <w:tmpl w:val="550AE39A"/>
    <w:lvl w:ilvl="0">
      <w:start w:val="1"/>
      <w:numFmt w:val="decimal"/>
      <w:pStyle w:val="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4D3A7379"/>
    <w:multiLevelType w:val="hybridMultilevel"/>
    <w:tmpl w:val="7AD4A302"/>
    <w:lvl w:ilvl="0" w:tplc="C60C6F5A">
      <w:start w:val="1"/>
      <w:numFmt w:val="decimal"/>
      <w:pStyle w:val="NormalIndent"/>
      <w:lvlText w:val="%1."/>
      <w:lvlJc w:val="left"/>
      <w:pPr>
        <w:tabs>
          <w:tab w:val="num" w:pos="720"/>
        </w:tabs>
        <w:ind w:left="720" w:hanging="36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1A28B3"/>
    <w:multiLevelType w:val="multilevel"/>
    <w:tmpl w:val="4B00A960"/>
    <w:lvl w:ilvl="0">
      <w:start w:val="1"/>
      <w:numFmt w:val="decimal"/>
      <w:lvlText w:val="%1"/>
      <w:lvlJc w:val="left"/>
      <w:pPr>
        <w:tabs>
          <w:tab w:val="num" w:pos="720"/>
        </w:tabs>
        <w:ind w:left="720" w:hanging="720"/>
      </w:pPr>
      <w:rPr>
        <w:rFonts w:hint="default"/>
      </w:rPr>
    </w:lvl>
    <w:lvl w:ilvl="1">
      <w:start w:val="7"/>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833"/>
        </w:tabs>
        <w:ind w:left="833" w:hanging="833"/>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5E291748"/>
    <w:multiLevelType w:val="hybridMultilevel"/>
    <w:tmpl w:val="1750B8DC"/>
    <w:lvl w:ilvl="0" w:tplc="C25A8C46">
      <w:start w:val="1"/>
      <w:numFmt w:val="lowerLetter"/>
      <w:pStyle w:val="BulletNumber"/>
      <w:lvlText w:val="(%1)"/>
      <w:lvlJc w:val="left"/>
      <w:pPr>
        <w:tabs>
          <w:tab w:val="num" w:pos="533"/>
        </w:tabs>
        <w:ind w:left="533" w:hanging="176"/>
      </w:pPr>
      <w:rPr>
        <w:rFonts w:ascii="Arial" w:hAnsi="Arial" w:hint="default"/>
        <w:sz w:val="22"/>
        <w:szCs w:val="22"/>
      </w:rPr>
    </w:lvl>
    <w:lvl w:ilvl="1" w:tplc="14090003">
      <w:start w:val="1"/>
      <w:numFmt w:val="lowerRoman"/>
      <w:pStyle w:val="BulletSubNumber"/>
      <w:lvlText w:val="(%2)"/>
      <w:lvlJc w:val="left"/>
      <w:pPr>
        <w:tabs>
          <w:tab w:val="num" w:pos="1440"/>
        </w:tabs>
        <w:ind w:left="1440" w:hanging="360"/>
      </w:pPr>
      <w:rPr>
        <w:rFonts w:ascii="Arial" w:hAnsi="Arial" w:hint="default"/>
        <w:sz w:val="22"/>
        <w:szCs w:val="22"/>
      </w:rPr>
    </w:lvl>
    <w:lvl w:ilvl="2" w:tplc="14090005">
      <w:start w:val="2"/>
      <w:numFmt w:val="decimal"/>
      <w:lvlText w:val="%3."/>
      <w:lvlJc w:val="left"/>
      <w:pPr>
        <w:tabs>
          <w:tab w:val="num" w:pos="2700"/>
        </w:tabs>
        <w:ind w:left="2700" w:hanging="720"/>
      </w:pPr>
      <w:rPr>
        <w:rFonts w:hint="default"/>
      </w:rPr>
    </w:lvl>
    <w:lvl w:ilvl="3" w:tplc="14090001">
      <w:start w:val="1"/>
      <w:numFmt w:val="lowerLetter"/>
      <w:lvlText w:val="%4."/>
      <w:lvlJc w:val="left"/>
      <w:pPr>
        <w:tabs>
          <w:tab w:val="num" w:pos="1288"/>
        </w:tabs>
        <w:ind w:left="1288" w:hanging="720"/>
      </w:pPr>
      <w:rPr>
        <w:rFonts w:ascii="Times New Roman" w:eastAsia="Times New Roman" w:hAnsi="Times New Roman" w:cs="Times New Roman"/>
        <w:sz w:val="22"/>
        <w:szCs w:val="22"/>
      </w:rPr>
    </w:lvl>
    <w:lvl w:ilvl="4" w:tplc="14090003" w:tentative="1">
      <w:start w:val="1"/>
      <w:numFmt w:val="lowerLetter"/>
      <w:lvlText w:val="%5."/>
      <w:lvlJc w:val="left"/>
      <w:pPr>
        <w:tabs>
          <w:tab w:val="num" w:pos="3600"/>
        </w:tabs>
        <w:ind w:left="3600" w:hanging="360"/>
      </w:pPr>
    </w:lvl>
    <w:lvl w:ilvl="5" w:tplc="14090005" w:tentative="1">
      <w:start w:val="1"/>
      <w:numFmt w:val="lowerRoman"/>
      <w:lvlText w:val="%6."/>
      <w:lvlJc w:val="right"/>
      <w:pPr>
        <w:tabs>
          <w:tab w:val="num" w:pos="4320"/>
        </w:tabs>
        <w:ind w:left="4320" w:hanging="180"/>
      </w:pPr>
    </w:lvl>
    <w:lvl w:ilvl="6" w:tplc="14090001" w:tentative="1">
      <w:start w:val="1"/>
      <w:numFmt w:val="decimal"/>
      <w:lvlText w:val="%7."/>
      <w:lvlJc w:val="left"/>
      <w:pPr>
        <w:tabs>
          <w:tab w:val="num" w:pos="5040"/>
        </w:tabs>
        <w:ind w:left="5040" w:hanging="360"/>
      </w:pPr>
    </w:lvl>
    <w:lvl w:ilvl="7" w:tplc="14090003" w:tentative="1">
      <w:start w:val="1"/>
      <w:numFmt w:val="lowerLetter"/>
      <w:lvlText w:val="%8."/>
      <w:lvlJc w:val="left"/>
      <w:pPr>
        <w:tabs>
          <w:tab w:val="num" w:pos="5760"/>
        </w:tabs>
        <w:ind w:left="5760" w:hanging="360"/>
      </w:pPr>
    </w:lvl>
    <w:lvl w:ilvl="8" w:tplc="14090005" w:tentative="1">
      <w:start w:val="1"/>
      <w:numFmt w:val="lowerRoman"/>
      <w:lvlText w:val="%9."/>
      <w:lvlJc w:val="right"/>
      <w:pPr>
        <w:tabs>
          <w:tab w:val="num" w:pos="6480"/>
        </w:tabs>
        <w:ind w:left="6480" w:hanging="180"/>
      </w:pPr>
    </w:lvl>
  </w:abstractNum>
  <w:abstractNum w:abstractNumId="12">
    <w:nsid w:val="5F7D0303"/>
    <w:multiLevelType w:val="hybridMultilevel"/>
    <w:tmpl w:val="6C402AD6"/>
    <w:lvl w:ilvl="0" w:tplc="51BCE80C">
      <w:start w:val="1"/>
      <w:numFmt w:val="decimal"/>
      <w:pStyle w:val="TableNumber"/>
      <w:lvlText w:val="%1."/>
      <w:lvlJc w:val="left"/>
      <w:pPr>
        <w:tabs>
          <w:tab w:val="num" w:pos="176"/>
        </w:tabs>
        <w:ind w:left="176" w:hanging="176"/>
      </w:pPr>
      <w:rPr>
        <w:rFonts w:hint="default"/>
      </w:rPr>
    </w:lvl>
    <w:lvl w:ilvl="1" w:tplc="680C0922" w:tentative="1">
      <w:start w:val="1"/>
      <w:numFmt w:val="lowerLetter"/>
      <w:lvlText w:val="%2."/>
      <w:lvlJc w:val="left"/>
      <w:pPr>
        <w:tabs>
          <w:tab w:val="num" w:pos="1440"/>
        </w:tabs>
        <w:ind w:left="1440" w:hanging="360"/>
      </w:pPr>
    </w:lvl>
    <w:lvl w:ilvl="2" w:tplc="31D2C416" w:tentative="1">
      <w:start w:val="1"/>
      <w:numFmt w:val="lowerRoman"/>
      <w:lvlText w:val="%3."/>
      <w:lvlJc w:val="right"/>
      <w:pPr>
        <w:tabs>
          <w:tab w:val="num" w:pos="2160"/>
        </w:tabs>
        <w:ind w:left="2160" w:hanging="180"/>
      </w:pPr>
    </w:lvl>
    <w:lvl w:ilvl="3" w:tplc="CAA263B2"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FE75C38"/>
    <w:multiLevelType w:val="hybridMultilevel"/>
    <w:tmpl w:val="AD02A3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65B10436"/>
    <w:multiLevelType w:val="hybridMultilevel"/>
    <w:tmpl w:val="6DEEDB6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70F24D94"/>
    <w:multiLevelType w:val="hybridMultilevel"/>
    <w:tmpl w:val="C4F2FD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717A1DBC"/>
    <w:multiLevelType w:val="hybridMultilevel"/>
    <w:tmpl w:val="B2DADC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717D1373"/>
    <w:multiLevelType w:val="hybridMultilevel"/>
    <w:tmpl w:val="BFB4D41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73420884"/>
    <w:multiLevelType w:val="hybridMultilevel"/>
    <w:tmpl w:val="F89C2304"/>
    <w:lvl w:ilvl="0" w:tplc="76701D44">
      <w:start w:val="1"/>
      <w:numFmt w:val="lowerLetter"/>
      <w:pStyle w:val="BulletAlpha"/>
      <w:lvlText w:val="%1."/>
      <w:lvlJc w:val="left"/>
      <w:pPr>
        <w:tabs>
          <w:tab w:val="num" w:pos="1080"/>
        </w:tabs>
        <w:ind w:left="1080" w:hanging="720"/>
      </w:pPr>
      <w:rPr>
        <w:rFonts w:hint="default"/>
      </w:rPr>
    </w:lvl>
    <w:lvl w:ilvl="1" w:tplc="37AAC63E" w:tentative="1">
      <w:start w:val="1"/>
      <w:numFmt w:val="lowerLetter"/>
      <w:lvlText w:val="%2."/>
      <w:lvlJc w:val="left"/>
      <w:pPr>
        <w:tabs>
          <w:tab w:val="num" w:pos="1440"/>
        </w:tabs>
        <w:ind w:left="1440" w:hanging="360"/>
      </w:pPr>
    </w:lvl>
    <w:lvl w:ilvl="2" w:tplc="B4F6D0FE" w:tentative="1">
      <w:start w:val="1"/>
      <w:numFmt w:val="lowerRoman"/>
      <w:lvlText w:val="%3."/>
      <w:lvlJc w:val="right"/>
      <w:pPr>
        <w:tabs>
          <w:tab w:val="num" w:pos="2160"/>
        </w:tabs>
        <w:ind w:left="2160" w:hanging="180"/>
      </w:pPr>
    </w:lvl>
    <w:lvl w:ilvl="3" w:tplc="16AC1FE0" w:tentative="1">
      <w:start w:val="1"/>
      <w:numFmt w:val="decimal"/>
      <w:lvlText w:val="%4."/>
      <w:lvlJc w:val="left"/>
      <w:pPr>
        <w:tabs>
          <w:tab w:val="num" w:pos="2880"/>
        </w:tabs>
        <w:ind w:left="2880" w:hanging="360"/>
      </w:pPr>
    </w:lvl>
    <w:lvl w:ilvl="4" w:tplc="53EE56F2" w:tentative="1">
      <w:start w:val="1"/>
      <w:numFmt w:val="lowerLetter"/>
      <w:lvlText w:val="%5."/>
      <w:lvlJc w:val="left"/>
      <w:pPr>
        <w:tabs>
          <w:tab w:val="num" w:pos="3600"/>
        </w:tabs>
        <w:ind w:left="3600" w:hanging="360"/>
      </w:pPr>
    </w:lvl>
    <w:lvl w:ilvl="5" w:tplc="FC9A3486" w:tentative="1">
      <w:start w:val="1"/>
      <w:numFmt w:val="lowerRoman"/>
      <w:lvlText w:val="%6."/>
      <w:lvlJc w:val="right"/>
      <w:pPr>
        <w:tabs>
          <w:tab w:val="num" w:pos="4320"/>
        </w:tabs>
        <w:ind w:left="4320" w:hanging="180"/>
      </w:pPr>
    </w:lvl>
    <w:lvl w:ilvl="6" w:tplc="5CC8DD42" w:tentative="1">
      <w:start w:val="1"/>
      <w:numFmt w:val="decimal"/>
      <w:lvlText w:val="%7."/>
      <w:lvlJc w:val="left"/>
      <w:pPr>
        <w:tabs>
          <w:tab w:val="num" w:pos="5040"/>
        </w:tabs>
        <w:ind w:left="5040" w:hanging="360"/>
      </w:pPr>
    </w:lvl>
    <w:lvl w:ilvl="7" w:tplc="E5FA6D74" w:tentative="1">
      <w:start w:val="1"/>
      <w:numFmt w:val="lowerLetter"/>
      <w:lvlText w:val="%8."/>
      <w:lvlJc w:val="left"/>
      <w:pPr>
        <w:tabs>
          <w:tab w:val="num" w:pos="5760"/>
        </w:tabs>
        <w:ind w:left="5760" w:hanging="360"/>
      </w:pPr>
    </w:lvl>
    <w:lvl w:ilvl="8" w:tplc="977CE59A" w:tentative="1">
      <w:start w:val="1"/>
      <w:numFmt w:val="lowerRoman"/>
      <w:lvlText w:val="%9."/>
      <w:lvlJc w:val="right"/>
      <w:pPr>
        <w:tabs>
          <w:tab w:val="num" w:pos="6480"/>
        </w:tabs>
        <w:ind w:left="6480" w:hanging="180"/>
      </w:pPr>
    </w:lvl>
  </w:abstractNum>
  <w:abstractNum w:abstractNumId="19">
    <w:nsid w:val="771A6D91"/>
    <w:multiLevelType w:val="hybridMultilevel"/>
    <w:tmpl w:val="8E141202"/>
    <w:lvl w:ilvl="0" w:tplc="4566DA28">
      <w:start w:val="1"/>
      <w:numFmt w:val="decimal"/>
      <w:pStyle w:val="NumberText"/>
      <w:lvlText w:val="%1."/>
      <w:lvlJc w:val="left"/>
      <w:pPr>
        <w:tabs>
          <w:tab w:val="num" w:pos="720"/>
        </w:tabs>
        <w:ind w:left="720" w:hanging="36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AB12B1E"/>
    <w:multiLevelType w:val="hybridMultilevel"/>
    <w:tmpl w:val="77B84E64"/>
    <w:lvl w:ilvl="0" w:tplc="C25A8C46">
      <w:start w:val="1"/>
      <w:numFmt w:val="bullet"/>
      <w:pStyle w:val="BulletText"/>
      <w:lvlText w:val=""/>
      <w:lvlJc w:val="left"/>
      <w:pPr>
        <w:tabs>
          <w:tab w:val="num" w:pos="720"/>
        </w:tabs>
        <w:ind w:left="720" w:hanging="363"/>
      </w:pPr>
      <w:rPr>
        <w:rFonts w:ascii="Wingdings" w:hAnsi="Wingdings" w:hint="default"/>
        <w:color w:val="auto"/>
      </w:rPr>
    </w:lvl>
    <w:lvl w:ilvl="1" w:tplc="14090003">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nsid w:val="7E794422"/>
    <w:multiLevelType w:val="hybridMultilevel"/>
    <w:tmpl w:val="43CA2D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7F000713"/>
    <w:multiLevelType w:val="hybridMultilevel"/>
    <w:tmpl w:val="4AD646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7F117D0D"/>
    <w:multiLevelType w:val="hybridMultilevel"/>
    <w:tmpl w:val="82A2071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10"/>
  </w:num>
  <w:num w:numId="5">
    <w:abstractNumId w:val="6"/>
  </w:num>
  <w:num w:numId="6">
    <w:abstractNumId w:val="19"/>
  </w:num>
  <w:num w:numId="7">
    <w:abstractNumId w:val="11"/>
  </w:num>
  <w:num w:numId="8">
    <w:abstractNumId w:val="20"/>
  </w:num>
  <w:num w:numId="9">
    <w:abstractNumId w:val="18"/>
  </w:num>
  <w:num w:numId="10">
    <w:abstractNumId w:val="0"/>
  </w:num>
  <w:num w:numId="11">
    <w:abstractNumId w:val="9"/>
  </w:num>
  <w:num w:numId="12">
    <w:abstractNumId w:val="7"/>
  </w:num>
  <w:num w:numId="13">
    <w:abstractNumId w:val="1"/>
  </w:num>
  <w:num w:numId="14">
    <w:abstractNumId w:val="4"/>
  </w:num>
  <w:num w:numId="15">
    <w:abstractNumId w:val="8"/>
  </w:num>
  <w:num w:numId="16">
    <w:abstractNumId w:val="5"/>
  </w:num>
  <w:num w:numId="17">
    <w:abstractNumId w:val="13"/>
  </w:num>
  <w:num w:numId="18">
    <w:abstractNumId w:val="15"/>
  </w:num>
  <w:num w:numId="19">
    <w:abstractNumId w:val="21"/>
  </w:num>
  <w:num w:numId="20">
    <w:abstractNumId w:val="23"/>
  </w:num>
  <w:num w:numId="21">
    <w:abstractNumId w:val="17"/>
  </w:num>
  <w:num w:numId="22">
    <w:abstractNumId w:val="22"/>
  </w:num>
  <w:num w:numId="23">
    <w:abstractNumId w:val="16"/>
  </w:num>
  <w:num w:numId="24">
    <w:abstractNumId w:val="14"/>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Cleary">
    <w15:presenceInfo w15:providerId="AD" w15:userId="S-1-5-21-4160719473-3754263749-4217979629-5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TrueTypeFonts/>
  <w:saveSubset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rawingGridVerticalSpacing w:val="71"/>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1E"/>
    <w:rsid w:val="000006F6"/>
    <w:rsid w:val="000007E9"/>
    <w:rsid w:val="00000A27"/>
    <w:rsid w:val="00000B8F"/>
    <w:rsid w:val="00000D1E"/>
    <w:rsid w:val="0000157D"/>
    <w:rsid w:val="0000175F"/>
    <w:rsid w:val="00002DB7"/>
    <w:rsid w:val="00002DF7"/>
    <w:rsid w:val="000030E5"/>
    <w:rsid w:val="0000417A"/>
    <w:rsid w:val="000054B1"/>
    <w:rsid w:val="00005D15"/>
    <w:rsid w:val="00005F65"/>
    <w:rsid w:val="000060F4"/>
    <w:rsid w:val="00006254"/>
    <w:rsid w:val="00006CB0"/>
    <w:rsid w:val="00007393"/>
    <w:rsid w:val="0001051A"/>
    <w:rsid w:val="000105C5"/>
    <w:rsid w:val="00010B25"/>
    <w:rsid w:val="00010B4C"/>
    <w:rsid w:val="0001189A"/>
    <w:rsid w:val="0001199C"/>
    <w:rsid w:val="00011A32"/>
    <w:rsid w:val="00011F94"/>
    <w:rsid w:val="00013038"/>
    <w:rsid w:val="000148D5"/>
    <w:rsid w:val="00015447"/>
    <w:rsid w:val="00021184"/>
    <w:rsid w:val="00024667"/>
    <w:rsid w:val="0002603F"/>
    <w:rsid w:val="00026567"/>
    <w:rsid w:val="00026E1C"/>
    <w:rsid w:val="00027AF7"/>
    <w:rsid w:val="00027C8A"/>
    <w:rsid w:val="00031D8A"/>
    <w:rsid w:val="000322C1"/>
    <w:rsid w:val="000322CE"/>
    <w:rsid w:val="00032455"/>
    <w:rsid w:val="0003311C"/>
    <w:rsid w:val="00033A05"/>
    <w:rsid w:val="00036518"/>
    <w:rsid w:val="00037B24"/>
    <w:rsid w:val="00041039"/>
    <w:rsid w:val="00042943"/>
    <w:rsid w:val="00042D90"/>
    <w:rsid w:val="00045539"/>
    <w:rsid w:val="00047472"/>
    <w:rsid w:val="00047BA7"/>
    <w:rsid w:val="00050BE6"/>
    <w:rsid w:val="00051A30"/>
    <w:rsid w:val="00052B2E"/>
    <w:rsid w:val="00053020"/>
    <w:rsid w:val="00054805"/>
    <w:rsid w:val="00054FD2"/>
    <w:rsid w:val="00056325"/>
    <w:rsid w:val="00057620"/>
    <w:rsid w:val="000606CD"/>
    <w:rsid w:val="00062774"/>
    <w:rsid w:val="000632AB"/>
    <w:rsid w:val="00064088"/>
    <w:rsid w:val="00064661"/>
    <w:rsid w:val="000647E7"/>
    <w:rsid w:val="0006549C"/>
    <w:rsid w:val="000658CF"/>
    <w:rsid w:val="00065946"/>
    <w:rsid w:val="00065A65"/>
    <w:rsid w:val="00066C1F"/>
    <w:rsid w:val="00066DEE"/>
    <w:rsid w:val="00067A2D"/>
    <w:rsid w:val="00067DE1"/>
    <w:rsid w:val="00067EB3"/>
    <w:rsid w:val="00070737"/>
    <w:rsid w:val="00071D22"/>
    <w:rsid w:val="0007250B"/>
    <w:rsid w:val="00073322"/>
    <w:rsid w:val="00074BFD"/>
    <w:rsid w:val="0007584E"/>
    <w:rsid w:val="0007705F"/>
    <w:rsid w:val="000823C6"/>
    <w:rsid w:val="000837FD"/>
    <w:rsid w:val="000847A9"/>
    <w:rsid w:val="000847DF"/>
    <w:rsid w:val="000878D5"/>
    <w:rsid w:val="000908AE"/>
    <w:rsid w:val="00090E25"/>
    <w:rsid w:val="00091138"/>
    <w:rsid w:val="000919F2"/>
    <w:rsid w:val="00092A77"/>
    <w:rsid w:val="00094C90"/>
    <w:rsid w:val="00095097"/>
    <w:rsid w:val="00095688"/>
    <w:rsid w:val="0009711C"/>
    <w:rsid w:val="00097C21"/>
    <w:rsid w:val="00097ED1"/>
    <w:rsid w:val="000A0394"/>
    <w:rsid w:val="000A3EAC"/>
    <w:rsid w:val="000A5B3E"/>
    <w:rsid w:val="000A66B8"/>
    <w:rsid w:val="000A6FD7"/>
    <w:rsid w:val="000A75B5"/>
    <w:rsid w:val="000A7CC8"/>
    <w:rsid w:val="000B0140"/>
    <w:rsid w:val="000B232B"/>
    <w:rsid w:val="000B2505"/>
    <w:rsid w:val="000B3AB3"/>
    <w:rsid w:val="000B4457"/>
    <w:rsid w:val="000B5CC6"/>
    <w:rsid w:val="000B75CA"/>
    <w:rsid w:val="000B7D5F"/>
    <w:rsid w:val="000C0E49"/>
    <w:rsid w:val="000C112B"/>
    <w:rsid w:val="000C2B99"/>
    <w:rsid w:val="000C3CCB"/>
    <w:rsid w:val="000C452D"/>
    <w:rsid w:val="000C4707"/>
    <w:rsid w:val="000C487E"/>
    <w:rsid w:val="000C4ADF"/>
    <w:rsid w:val="000C4E94"/>
    <w:rsid w:val="000C5E47"/>
    <w:rsid w:val="000C6263"/>
    <w:rsid w:val="000C67CF"/>
    <w:rsid w:val="000C6ABF"/>
    <w:rsid w:val="000C6C70"/>
    <w:rsid w:val="000C72E9"/>
    <w:rsid w:val="000D08DD"/>
    <w:rsid w:val="000D0D68"/>
    <w:rsid w:val="000D2240"/>
    <w:rsid w:val="000D3A1E"/>
    <w:rsid w:val="000D4FBB"/>
    <w:rsid w:val="000D5921"/>
    <w:rsid w:val="000D6019"/>
    <w:rsid w:val="000D66F1"/>
    <w:rsid w:val="000D6C10"/>
    <w:rsid w:val="000D718B"/>
    <w:rsid w:val="000E0B0C"/>
    <w:rsid w:val="000E0F7C"/>
    <w:rsid w:val="000E151E"/>
    <w:rsid w:val="000E30A5"/>
    <w:rsid w:val="000E35D7"/>
    <w:rsid w:val="000E48EB"/>
    <w:rsid w:val="000E5C77"/>
    <w:rsid w:val="000E5EF4"/>
    <w:rsid w:val="000E6900"/>
    <w:rsid w:val="000F3444"/>
    <w:rsid w:val="000F4CB7"/>
    <w:rsid w:val="000F4D1E"/>
    <w:rsid w:val="000F5EDE"/>
    <w:rsid w:val="0010004C"/>
    <w:rsid w:val="001002B9"/>
    <w:rsid w:val="00100710"/>
    <w:rsid w:val="001017E3"/>
    <w:rsid w:val="001018A6"/>
    <w:rsid w:val="0010329D"/>
    <w:rsid w:val="00104104"/>
    <w:rsid w:val="00104584"/>
    <w:rsid w:val="00106130"/>
    <w:rsid w:val="001067B3"/>
    <w:rsid w:val="00107E79"/>
    <w:rsid w:val="001105BA"/>
    <w:rsid w:val="001147E5"/>
    <w:rsid w:val="00114A67"/>
    <w:rsid w:val="00115028"/>
    <w:rsid w:val="001167D6"/>
    <w:rsid w:val="00116BBE"/>
    <w:rsid w:val="0011735F"/>
    <w:rsid w:val="00123095"/>
    <w:rsid w:val="00123645"/>
    <w:rsid w:val="001240B5"/>
    <w:rsid w:val="00125B18"/>
    <w:rsid w:val="00127015"/>
    <w:rsid w:val="001270DE"/>
    <w:rsid w:val="001300AB"/>
    <w:rsid w:val="001307F0"/>
    <w:rsid w:val="00131279"/>
    <w:rsid w:val="0013572D"/>
    <w:rsid w:val="00136AF2"/>
    <w:rsid w:val="00137DF7"/>
    <w:rsid w:val="00141A7B"/>
    <w:rsid w:val="00141B8C"/>
    <w:rsid w:val="00141EEB"/>
    <w:rsid w:val="00142045"/>
    <w:rsid w:val="00142BDB"/>
    <w:rsid w:val="00143CE7"/>
    <w:rsid w:val="001445C2"/>
    <w:rsid w:val="0014532C"/>
    <w:rsid w:val="001457DD"/>
    <w:rsid w:val="00145E3D"/>
    <w:rsid w:val="00146003"/>
    <w:rsid w:val="00151040"/>
    <w:rsid w:val="00151494"/>
    <w:rsid w:val="0015152B"/>
    <w:rsid w:val="001529DB"/>
    <w:rsid w:val="001533C5"/>
    <w:rsid w:val="001549C4"/>
    <w:rsid w:val="00154C5C"/>
    <w:rsid w:val="0015544D"/>
    <w:rsid w:val="00155536"/>
    <w:rsid w:val="001563C0"/>
    <w:rsid w:val="001568E5"/>
    <w:rsid w:val="00156E7C"/>
    <w:rsid w:val="00160DA4"/>
    <w:rsid w:val="00160FD6"/>
    <w:rsid w:val="001611FB"/>
    <w:rsid w:val="00161CC3"/>
    <w:rsid w:val="0016286C"/>
    <w:rsid w:val="001647D3"/>
    <w:rsid w:val="00164B83"/>
    <w:rsid w:val="00165744"/>
    <w:rsid w:val="001659BC"/>
    <w:rsid w:val="00165AFA"/>
    <w:rsid w:val="001661FF"/>
    <w:rsid w:val="001664E5"/>
    <w:rsid w:val="00167CFE"/>
    <w:rsid w:val="00167E53"/>
    <w:rsid w:val="00170916"/>
    <w:rsid w:val="00171C13"/>
    <w:rsid w:val="00173D39"/>
    <w:rsid w:val="00177190"/>
    <w:rsid w:val="001775F1"/>
    <w:rsid w:val="00177646"/>
    <w:rsid w:val="00177EFF"/>
    <w:rsid w:val="00180F7B"/>
    <w:rsid w:val="0018120C"/>
    <w:rsid w:val="00181B9D"/>
    <w:rsid w:val="00182019"/>
    <w:rsid w:val="00183DA4"/>
    <w:rsid w:val="00184813"/>
    <w:rsid w:val="001875F2"/>
    <w:rsid w:val="00190C99"/>
    <w:rsid w:val="001910CC"/>
    <w:rsid w:val="001937D3"/>
    <w:rsid w:val="00195924"/>
    <w:rsid w:val="00197DA3"/>
    <w:rsid w:val="001A0204"/>
    <w:rsid w:val="001A09E7"/>
    <w:rsid w:val="001A1423"/>
    <w:rsid w:val="001A16AA"/>
    <w:rsid w:val="001A1B60"/>
    <w:rsid w:val="001A1E6F"/>
    <w:rsid w:val="001A3BEC"/>
    <w:rsid w:val="001A4E8E"/>
    <w:rsid w:val="001A4F23"/>
    <w:rsid w:val="001A68F4"/>
    <w:rsid w:val="001A69F9"/>
    <w:rsid w:val="001B02A6"/>
    <w:rsid w:val="001B09B0"/>
    <w:rsid w:val="001B0C45"/>
    <w:rsid w:val="001B1461"/>
    <w:rsid w:val="001B1ECE"/>
    <w:rsid w:val="001B1F47"/>
    <w:rsid w:val="001B40F8"/>
    <w:rsid w:val="001B43AC"/>
    <w:rsid w:val="001B4B92"/>
    <w:rsid w:val="001B53C2"/>
    <w:rsid w:val="001B5ABC"/>
    <w:rsid w:val="001B7712"/>
    <w:rsid w:val="001B7E34"/>
    <w:rsid w:val="001C2384"/>
    <w:rsid w:val="001C2CFE"/>
    <w:rsid w:val="001C2D4B"/>
    <w:rsid w:val="001C3090"/>
    <w:rsid w:val="001C3198"/>
    <w:rsid w:val="001C488E"/>
    <w:rsid w:val="001C4F7A"/>
    <w:rsid w:val="001C69AD"/>
    <w:rsid w:val="001C7986"/>
    <w:rsid w:val="001D0A49"/>
    <w:rsid w:val="001D0B8A"/>
    <w:rsid w:val="001D2352"/>
    <w:rsid w:val="001D2E00"/>
    <w:rsid w:val="001D51D0"/>
    <w:rsid w:val="001D7902"/>
    <w:rsid w:val="001E034A"/>
    <w:rsid w:val="001E040B"/>
    <w:rsid w:val="001E20E1"/>
    <w:rsid w:val="001E41D8"/>
    <w:rsid w:val="001E4EDA"/>
    <w:rsid w:val="001E568C"/>
    <w:rsid w:val="001E6B28"/>
    <w:rsid w:val="001E6CDF"/>
    <w:rsid w:val="001E7F71"/>
    <w:rsid w:val="001F03DB"/>
    <w:rsid w:val="001F104C"/>
    <w:rsid w:val="001F16D5"/>
    <w:rsid w:val="001F4EF6"/>
    <w:rsid w:val="001F5451"/>
    <w:rsid w:val="001F5A52"/>
    <w:rsid w:val="00200093"/>
    <w:rsid w:val="00201087"/>
    <w:rsid w:val="002010F4"/>
    <w:rsid w:val="002031C7"/>
    <w:rsid w:val="00204539"/>
    <w:rsid w:val="00204617"/>
    <w:rsid w:val="00205A7D"/>
    <w:rsid w:val="00205C74"/>
    <w:rsid w:val="00206B18"/>
    <w:rsid w:val="00206BA3"/>
    <w:rsid w:val="00207272"/>
    <w:rsid w:val="002072EE"/>
    <w:rsid w:val="00207AEB"/>
    <w:rsid w:val="00212D71"/>
    <w:rsid w:val="00213169"/>
    <w:rsid w:val="00213767"/>
    <w:rsid w:val="00213E56"/>
    <w:rsid w:val="00213FA6"/>
    <w:rsid w:val="00216294"/>
    <w:rsid w:val="00217B02"/>
    <w:rsid w:val="00221512"/>
    <w:rsid w:val="0022386D"/>
    <w:rsid w:val="00223D75"/>
    <w:rsid w:val="002266EE"/>
    <w:rsid w:val="00227929"/>
    <w:rsid w:val="00230523"/>
    <w:rsid w:val="00232A22"/>
    <w:rsid w:val="00233463"/>
    <w:rsid w:val="00233E41"/>
    <w:rsid w:val="00234D52"/>
    <w:rsid w:val="00234F02"/>
    <w:rsid w:val="002353DA"/>
    <w:rsid w:val="00235774"/>
    <w:rsid w:val="0023601E"/>
    <w:rsid w:val="00236C3C"/>
    <w:rsid w:val="00237A1A"/>
    <w:rsid w:val="00240823"/>
    <w:rsid w:val="0024135F"/>
    <w:rsid w:val="002413C1"/>
    <w:rsid w:val="0024161E"/>
    <w:rsid w:val="002438F5"/>
    <w:rsid w:val="00243F9A"/>
    <w:rsid w:val="0024563A"/>
    <w:rsid w:val="0024577E"/>
    <w:rsid w:val="002473A2"/>
    <w:rsid w:val="0025078A"/>
    <w:rsid w:val="00250F52"/>
    <w:rsid w:val="0025137B"/>
    <w:rsid w:val="00252AED"/>
    <w:rsid w:val="002534FB"/>
    <w:rsid w:val="00253D3E"/>
    <w:rsid w:val="002540A7"/>
    <w:rsid w:val="002551B3"/>
    <w:rsid w:val="00255568"/>
    <w:rsid w:val="00255A79"/>
    <w:rsid w:val="002573E7"/>
    <w:rsid w:val="00260731"/>
    <w:rsid w:val="0026101F"/>
    <w:rsid w:val="00261593"/>
    <w:rsid w:val="00262239"/>
    <w:rsid w:val="0026267B"/>
    <w:rsid w:val="00262DDE"/>
    <w:rsid w:val="0026453A"/>
    <w:rsid w:val="002646EE"/>
    <w:rsid w:val="002647FE"/>
    <w:rsid w:val="00264FF8"/>
    <w:rsid w:val="00265222"/>
    <w:rsid w:val="00265D27"/>
    <w:rsid w:val="002678BD"/>
    <w:rsid w:val="00267F57"/>
    <w:rsid w:val="002709D0"/>
    <w:rsid w:val="00272337"/>
    <w:rsid w:val="0027341F"/>
    <w:rsid w:val="00273CC7"/>
    <w:rsid w:val="00273F62"/>
    <w:rsid w:val="002750FE"/>
    <w:rsid w:val="0027562F"/>
    <w:rsid w:val="0027646A"/>
    <w:rsid w:val="0027722C"/>
    <w:rsid w:val="00277747"/>
    <w:rsid w:val="00277DE3"/>
    <w:rsid w:val="0028064B"/>
    <w:rsid w:val="00281352"/>
    <w:rsid w:val="00284574"/>
    <w:rsid w:val="00286593"/>
    <w:rsid w:val="00287AF7"/>
    <w:rsid w:val="00290C7B"/>
    <w:rsid w:val="0029129F"/>
    <w:rsid w:val="00291817"/>
    <w:rsid w:val="0029210D"/>
    <w:rsid w:val="002928AF"/>
    <w:rsid w:val="00293A58"/>
    <w:rsid w:val="00293E7B"/>
    <w:rsid w:val="002944B4"/>
    <w:rsid w:val="0029455D"/>
    <w:rsid w:val="00294D86"/>
    <w:rsid w:val="0029518B"/>
    <w:rsid w:val="00295799"/>
    <w:rsid w:val="002966DD"/>
    <w:rsid w:val="00297EF9"/>
    <w:rsid w:val="002A08CA"/>
    <w:rsid w:val="002A199A"/>
    <w:rsid w:val="002A24B1"/>
    <w:rsid w:val="002A32A3"/>
    <w:rsid w:val="002A397B"/>
    <w:rsid w:val="002A4C91"/>
    <w:rsid w:val="002A6BB9"/>
    <w:rsid w:val="002A7F0E"/>
    <w:rsid w:val="002B09D7"/>
    <w:rsid w:val="002B2DB4"/>
    <w:rsid w:val="002B2F34"/>
    <w:rsid w:val="002B42F1"/>
    <w:rsid w:val="002B4402"/>
    <w:rsid w:val="002B7600"/>
    <w:rsid w:val="002B77FB"/>
    <w:rsid w:val="002C0798"/>
    <w:rsid w:val="002C181F"/>
    <w:rsid w:val="002C1AEC"/>
    <w:rsid w:val="002C200B"/>
    <w:rsid w:val="002C20D0"/>
    <w:rsid w:val="002C22E2"/>
    <w:rsid w:val="002C3741"/>
    <w:rsid w:val="002C3ED5"/>
    <w:rsid w:val="002C4955"/>
    <w:rsid w:val="002C53AC"/>
    <w:rsid w:val="002C5B15"/>
    <w:rsid w:val="002C5CF2"/>
    <w:rsid w:val="002C5D49"/>
    <w:rsid w:val="002C6E27"/>
    <w:rsid w:val="002C7161"/>
    <w:rsid w:val="002D103E"/>
    <w:rsid w:val="002D1A2D"/>
    <w:rsid w:val="002D1E8E"/>
    <w:rsid w:val="002D28AD"/>
    <w:rsid w:val="002D342B"/>
    <w:rsid w:val="002D39D6"/>
    <w:rsid w:val="002D4E44"/>
    <w:rsid w:val="002D584F"/>
    <w:rsid w:val="002D64CD"/>
    <w:rsid w:val="002D70CC"/>
    <w:rsid w:val="002D7D72"/>
    <w:rsid w:val="002E0594"/>
    <w:rsid w:val="002E074A"/>
    <w:rsid w:val="002E0D86"/>
    <w:rsid w:val="002E16AA"/>
    <w:rsid w:val="002E4280"/>
    <w:rsid w:val="002E4788"/>
    <w:rsid w:val="002E4BB8"/>
    <w:rsid w:val="002E516F"/>
    <w:rsid w:val="002E52A4"/>
    <w:rsid w:val="002F015A"/>
    <w:rsid w:val="002F036C"/>
    <w:rsid w:val="002F0AE5"/>
    <w:rsid w:val="002F247E"/>
    <w:rsid w:val="002F2AF7"/>
    <w:rsid w:val="002F382C"/>
    <w:rsid w:val="002F3A05"/>
    <w:rsid w:val="002F4EB6"/>
    <w:rsid w:val="002F5502"/>
    <w:rsid w:val="002F6D23"/>
    <w:rsid w:val="002F7F1E"/>
    <w:rsid w:val="003003A9"/>
    <w:rsid w:val="00301584"/>
    <w:rsid w:val="00304393"/>
    <w:rsid w:val="003045FE"/>
    <w:rsid w:val="003057CB"/>
    <w:rsid w:val="00306351"/>
    <w:rsid w:val="0031076F"/>
    <w:rsid w:val="00311EEA"/>
    <w:rsid w:val="0031538B"/>
    <w:rsid w:val="0031551C"/>
    <w:rsid w:val="003160C7"/>
    <w:rsid w:val="00316CAD"/>
    <w:rsid w:val="003170FB"/>
    <w:rsid w:val="00317AF6"/>
    <w:rsid w:val="00317E31"/>
    <w:rsid w:val="00320397"/>
    <w:rsid w:val="0032041B"/>
    <w:rsid w:val="00321A5A"/>
    <w:rsid w:val="003223AF"/>
    <w:rsid w:val="00323126"/>
    <w:rsid w:val="00323352"/>
    <w:rsid w:val="00323EE1"/>
    <w:rsid w:val="003243D9"/>
    <w:rsid w:val="00325240"/>
    <w:rsid w:val="00326326"/>
    <w:rsid w:val="00327145"/>
    <w:rsid w:val="00327169"/>
    <w:rsid w:val="00327A56"/>
    <w:rsid w:val="00327D14"/>
    <w:rsid w:val="003301D8"/>
    <w:rsid w:val="00330609"/>
    <w:rsid w:val="00330948"/>
    <w:rsid w:val="00331962"/>
    <w:rsid w:val="0033214D"/>
    <w:rsid w:val="003322F0"/>
    <w:rsid w:val="00332E1F"/>
    <w:rsid w:val="00334C3D"/>
    <w:rsid w:val="00335ACF"/>
    <w:rsid w:val="00335FDB"/>
    <w:rsid w:val="00336605"/>
    <w:rsid w:val="00337B82"/>
    <w:rsid w:val="00340AE7"/>
    <w:rsid w:val="0034258E"/>
    <w:rsid w:val="00342D8F"/>
    <w:rsid w:val="0034356C"/>
    <w:rsid w:val="00343E67"/>
    <w:rsid w:val="003445F8"/>
    <w:rsid w:val="00344B36"/>
    <w:rsid w:val="0034560D"/>
    <w:rsid w:val="0034589B"/>
    <w:rsid w:val="003469B8"/>
    <w:rsid w:val="00346E66"/>
    <w:rsid w:val="00346EAA"/>
    <w:rsid w:val="003471B3"/>
    <w:rsid w:val="00350067"/>
    <w:rsid w:val="00350DFC"/>
    <w:rsid w:val="003512B4"/>
    <w:rsid w:val="00351787"/>
    <w:rsid w:val="00351DCA"/>
    <w:rsid w:val="00351FB3"/>
    <w:rsid w:val="00353C36"/>
    <w:rsid w:val="003548DF"/>
    <w:rsid w:val="00355207"/>
    <w:rsid w:val="00357527"/>
    <w:rsid w:val="0035794E"/>
    <w:rsid w:val="00357A74"/>
    <w:rsid w:val="00360D7B"/>
    <w:rsid w:val="00361540"/>
    <w:rsid w:val="00362417"/>
    <w:rsid w:val="00362E3F"/>
    <w:rsid w:val="003631AD"/>
    <w:rsid w:val="00363495"/>
    <w:rsid w:val="00363A45"/>
    <w:rsid w:val="0036482C"/>
    <w:rsid w:val="00365491"/>
    <w:rsid w:val="0036559E"/>
    <w:rsid w:val="00366A51"/>
    <w:rsid w:val="003672B6"/>
    <w:rsid w:val="00367961"/>
    <w:rsid w:val="00367CB8"/>
    <w:rsid w:val="003700A3"/>
    <w:rsid w:val="00370696"/>
    <w:rsid w:val="00373AF9"/>
    <w:rsid w:val="00373B92"/>
    <w:rsid w:val="0037581D"/>
    <w:rsid w:val="003758D7"/>
    <w:rsid w:val="00375DB8"/>
    <w:rsid w:val="00375DC7"/>
    <w:rsid w:val="003769B9"/>
    <w:rsid w:val="00376AC0"/>
    <w:rsid w:val="00376E71"/>
    <w:rsid w:val="00380F9C"/>
    <w:rsid w:val="0038155B"/>
    <w:rsid w:val="0038321B"/>
    <w:rsid w:val="00383568"/>
    <w:rsid w:val="00383CBD"/>
    <w:rsid w:val="00384C6F"/>
    <w:rsid w:val="00384D6C"/>
    <w:rsid w:val="00385AC0"/>
    <w:rsid w:val="00385C08"/>
    <w:rsid w:val="00387011"/>
    <w:rsid w:val="003928D4"/>
    <w:rsid w:val="00392C1E"/>
    <w:rsid w:val="00392F59"/>
    <w:rsid w:val="003937C9"/>
    <w:rsid w:val="00394528"/>
    <w:rsid w:val="00395044"/>
    <w:rsid w:val="00395F71"/>
    <w:rsid w:val="003A2EB7"/>
    <w:rsid w:val="003A33A9"/>
    <w:rsid w:val="003A3A90"/>
    <w:rsid w:val="003A5562"/>
    <w:rsid w:val="003A5C28"/>
    <w:rsid w:val="003A60AA"/>
    <w:rsid w:val="003A6384"/>
    <w:rsid w:val="003A6693"/>
    <w:rsid w:val="003A6E3B"/>
    <w:rsid w:val="003A7E22"/>
    <w:rsid w:val="003B337E"/>
    <w:rsid w:val="003B3DCF"/>
    <w:rsid w:val="003B4139"/>
    <w:rsid w:val="003B439B"/>
    <w:rsid w:val="003B6F67"/>
    <w:rsid w:val="003B7208"/>
    <w:rsid w:val="003C01EC"/>
    <w:rsid w:val="003C1576"/>
    <w:rsid w:val="003C22F5"/>
    <w:rsid w:val="003C2479"/>
    <w:rsid w:val="003C27DA"/>
    <w:rsid w:val="003C311A"/>
    <w:rsid w:val="003C39DC"/>
    <w:rsid w:val="003C6171"/>
    <w:rsid w:val="003C6BE6"/>
    <w:rsid w:val="003C6D74"/>
    <w:rsid w:val="003C714F"/>
    <w:rsid w:val="003C7538"/>
    <w:rsid w:val="003C7927"/>
    <w:rsid w:val="003D155D"/>
    <w:rsid w:val="003D28BE"/>
    <w:rsid w:val="003D2DEE"/>
    <w:rsid w:val="003D3654"/>
    <w:rsid w:val="003D44D2"/>
    <w:rsid w:val="003D5008"/>
    <w:rsid w:val="003D62C0"/>
    <w:rsid w:val="003D7166"/>
    <w:rsid w:val="003E07E7"/>
    <w:rsid w:val="003E1021"/>
    <w:rsid w:val="003E3273"/>
    <w:rsid w:val="003E3CA2"/>
    <w:rsid w:val="003E3EFD"/>
    <w:rsid w:val="003E6E91"/>
    <w:rsid w:val="003E7329"/>
    <w:rsid w:val="003F08D4"/>
    <w:rsid w:val="003F1304"/>
    <w:rsid w:val="003F17B2"/>
    <w:rsid w:val="003F2E2F"/>
    <w:rsid w:val="003F4938"/>
    <w:rsid w:val="003F5C77"/>
    <w:rsid w:val="003F6435"/>
    <w:rsid w:val="003F65BA"/>
    <w:rsid w:val="003F6A5C"/>
    <w:rsid w:val="003F76FF"/>
    <w:rsid w:val="00400EC8"/>
    <w:rsid w:val="00401957"/>
    <w:rsid w:val="0040336C"/>
    <w:rsid w:val="00404052"/>
    <w:rsid w:val="00404548"/>
    <w:rsid w:val="004058FD"/>
    <w:rsid w:val="00407224"/>
    <w:rsid w:val="00410460"/>
    <w:rsid w:val="00411421"/>
    <w:rsid w:val="00411704"/>
    <w:rsid w:val="00411DD5"/>
    <w:rsid w:val="00412B2F"/>
    <w:rsid w:val="0041301C"/>
    <w:rsid w:val="00413BC1"/>
    <w:rsid w:val="004149A5"/>
    <w:rsid w:val="00420E3D"/>
    <w:rsid w:val="00420F0A"/>
    <w:rsid w:val="004219C3"/>
    <w:rsid w:val="00421C40"/>
    <w:rsid w:val="00421D78"/>
    <w:rsid w:val="00422C87"/>
    <w:rsid w:val="00422D0A"/>
    <w:rsid w:val="00422D61"/>
    <w:rsid w:val="004238C7"/>
    <w:rsid w:val="00423F90"/>
    <w:rsid w:val="004244F7"/>
    <w:rsid w:val="00425C10"/>
    <w:rsid w:val="00425DC2"/>
    <w:rsid w:val="00427BAB"/>
    <w:rsid w:val="00430814"/>
    <w:rsid w:val="004312A9"/>
    <w:rsid w:val="004321D8"/>
    <w:rsid w:val="004324CF"/>
    <w:rsid w:val="00432DC2"/>
    <w:rsid w:val="004339A6"/>
    <w:rsid w:val="00433CB6"/>
    <w:rsid w:val="004341BB"/>
    <w:rsid w:val="004342BE"/>
    <w:rsid w:val="00434C4E"/>
    <w:rsid w:val="004352D5"/>
    <w:rsid w:val="00440CD9"/>
    <w:rsid w:val="00441296"/>
    <w:rsid w:val="00441CC0"/>
    <w:rsid w:val="0044217E"/>
    <w:rsid w:val="004430F0"/>
    <w:rsid w:val="004439F5"/>
    <w:rsid w:val="00443B34"/>
    <w:rsid w:val="00445226"/>
    <w:rsid w:val="004463AF"/>
    <w:rsid w:val="00451462"/>
    <w:rsid w:val="004520C1"/>
    <w:rsid w:val="0045219B"/>
    <w:rsid w:val="004521D0"/>
    <w:rsid w:val="00452596"/>
    <w:rsid w:val="00453EAD"/>
    <w:rsid w:val="0045533E"/>
    <w:rsid w:val="00457816"/>
    <w:rsid w:val="00462930"/>
    <w:rsid w:val="004636D5"/>
    <w:rsid w:val="0046394D"/>
    <w:rsid w:val="00464949"/>
    <w:rsid w:val="00464CCB"/>
    <w:rsid w:val="0046504C"/>
    <w:rsid w:val="004667A8"/>
    <w:rsid w:val="00466951"/>
    <w:rsid w:val="00470AE9"/>
    <w:rsid w:val="0047174A"/>
    <w:rsid w:val="00472246"/>
    <w:rsid w:val="00472A26"/>
    <w:rsid w:val="00472AC2"/>
    <w:rsid w:val="00473056"/>
    <w:rsid w:val="004736B1"/>
    <w:rsid w:val="00473A03"/>
    <w:rsid w:val="0047582A"/>
    <w:rsid w:val="00480343"/>
    <w:rsid w:val="004813EC"/>
    <w:rsid w:val="00481BE2"/>
    <w:rsid w:val="0048225D"/>
    <w:rsid w:val="00482E39"/>
    <w:rsid w:val="0048420B"/>
    <w:rsid w:val="004843E2"/>
    <w:rsid w:val="0048654C"/>
    <w:rsid w:val="00486A21"/>
    <w:rsid w:val="00486ABF"/>
    <w:rsid w:val="00490D16"/>
    <w:rsid w:val="00490EA3"/>
    <w:rsid w:val="00490F9D"/>
    <w:rsid w:val="00491DE0"/>
    <w:rsid w:val="004929AE"/>
    <w:rsid w:val="0049316C"/>
    <w:rsid w:val="00493860"/>
    <w:rsid w:val="00494475"/>
    <w:rsid w:val="00494627"/>
    <w:rsid w:val="00494A73"/>
    <w:rsid w:val="00495A35"/>
    <w:rsid w:val="00496307"/>
    <w:rsid w:val="004A0A3C"/>
    <w:rsid w:val="004A0F1A"/>
    <w:rsid w:val="004A1DAF"/>
    <w:rsid w:val="004A238F"/>
    <w:rsid w:val="004A313F"/>
    <w:rsid w:val="004A49CB"/>
    <w:rsid w:val="004A782A"/>
    <w:rsid w:val="004A7896"/>
    <w:rsid w:val="004A7A65"/>
    <w:rsid w:val="004B0774"/>
    <w:rsid w:val="004B0B2F"/>
    <w:rsid w:val="004B21A6"/>
    <w:rsid w:val="004B2481"/>
    <w:rsid w:val="004B310D"/>
    <w:rsid w:val="004B3A72"/>
    <w:rsid w:val="004B3F58"/>
    <w:rsid w:val="004B4AA0"/>
    <w:rsid w:val="004B50E4"/>
    <w:rsid w:val="004B5941"/>
    <w:rsid w:val="004B5F54"/>
    <w:rsid w:val="004B6AFF"/>
    <w:rsid w:val="004B738E"/>
    <w:rsid w:val="004B7FB4"/>
    <w:rsid w:val="004C0A00"/>
    <w:rsid w:val="004C1061"/>
    <w:rsid w:val="004C1550"/>
    <w:rsid w:val="004C1C59"/>
    <w:rsid w:val="004C46D2"/>
    <w:rsid w:val="004C6FAD"/>
    <w:rsid w:val="004C7264"/>
    <w:rsid w:val="004D1486"/>
    <w:rsid w:val="004D157C"/>
    <w:rsid w:val="004D1F69"/>
    <w:rsid w:val="004D3960"/>
    <w:rsid w:val="004D3CF2"/>
    <w:rsid w:val="004D43C0"/>
    <w:rsid w:val="004D4D8F"/>
    <w:rsid w:val="004D6200"/>
    <w:rsid w:val="004D7A3C"/>
    <w:rsid w:val="004D7AA0"/>
    <w:rsid w:val="004E1214"/>
    <w:rsid w:val="004E2189"/>
    <w:rsid w:val="004E4B12"/>
    <w:rsid w:val="004E54D7"/>
    <w:rsid w:val="004E5867"/>
    <w:rsid w:val="004E6128"/>
    <w:rsid w:val="004E6858"/>
    <w:rsid w:val="004E7F09"/>
    <w:rsid w:val="004F105C"/>
    <w:rsid w:val="004F2AE3"/>
    <w:rsid w:val="004F3E8C"/>
    <w:rsid w:val="004F441F"/>
    <w:rsid w:val="004F4AAF"/>
    <w:rsid w:val="004F5093"/>
    <w:rsid w:val="004F78D5"/>
    <w:rsid w:val="005004B7"/>
    <w:rsid w:val="00500ADE"/>
    <w:rsid w:val="0050106C"/>
    <w:rsid w:val="005022EF"/>
    <w:rsid w:val="0050393B"/>
    <w:rsid w:val="00503E1D"/>
    <w:rsid w:val="0050479F"/>
    <w:rsid w:val="00505023"/>
    <w:rsid w:val="005060B3"/>
    <w:rsid w:val="005062C2"/>
    <w:rsid w:val="00506563"/>
    <w:rsid w:val="00506756"/>
    <w:rsid w:val="00510F9A"/>
    <w:rsid w:val="00511A5E"/>
    <w:rsid w:val="00511FAC"/>
    <w:rsid w:val="0051312C"/>
    <w:rsid w:val="005142B0"/>
    <w:rsid w:val="00515AFC"/>
    <w:rsid w:val="00515F5B"/>
    <w:rsid w:val="0051701E"/>
    <w:rsid w:val="00517F95"/>
    <w:rsid w:val="00521A58"/>
    <w:rsid w:val="00521AEB"/>
    <w:rsid w:val="00521DA5"/>
    <w:rsid w:val="00522C5B"/>
    <w:rsid w:val="00522CA8"/>
    <w:rsid w:val="0052315B"/>
    <w:rsid w:val="00523509"/>
    <w:rsid w:val="0052360D"/>
    <w:rsid w:val="0052492A"/>
    <w:rsid w:val="00524F64"/>
    <w:rsid w:val="00526255"/>
    <w:rsid w:val="00526EF7"/>
    <w:rsid w:val="0052749B"/>
    <w:rsid w:val="005279BB"/>
    <w:rsid w:val="00530785"/>
    <w:rsid w:val="00531DFC"/>
    <w:rsid w:val="00532B91"/>
    <w:rsid w:val="00533BDB"/>
    <w:rsid w:val="00533FCC"/>
    <w:rsid w:val="005363F0"/>
    <w:rsid w:val="005366FF"/>
    <w:rsid w:val="00536819"/>
    <w:rsid w:val="005370F3"/>
    <w:rsid w:val="005378D2"/>
    <w:rsid w:val="005421DF"/>
    <w:rsid w:val="00542E9C"/>
    <w:rsid w:val="0054309D"/>
    <w:rsid w:val="005453E0"/>
    <w:rsid w:val="005466B9"/>
    <w:rsid w:val="0055034D"/>
    <w:rsid w:val="00550505"/>
    <w:rsid w:val="00551426"/>
    <w:rsid w:val="00552537"/>
    <w:rsid w:val="0055381E"/>
    <w:rsid w:val="00553A0D"/>
    <w:rsid w:val="005540F2"/>
    <w:rsid w:val="0055416A"/>
    <w:rsid w:val="00554560"/>
    <w:rsid w:val="00554CDB"/>
    <w:rsid w:val="0055554A"/>
    <w:rsid w:val="005559ED"/>
    <w:rsid w:val="005574F3"/>
    <w:rsid w:val="00557BEF"/>
    <w:rsid w:val="00560131"/>
    <w:rsid w:val="0056316C"/>
    <w:rsid w:val="005634E9"/>
    <w:rsid w:val="00563864"/>
    <w:rsid w:val="00564395"/>
    <w:rsid w:val="00565594"/>
    <w:rsid w:val="0056575A"/>
    <w:rsid w:val="005657FE"/>
    <w:rsid w:val="0056580A"/>
    <w:rsid w:val="00565F28"/>
    <w:rsid w:val="005662A8"/>
    <w:rsid w:val="005666ED"/>
    <w:rsid w:val="0056758C"/>
    <w:rsid w:val="00567799"/>
    <w:rsid w:val="00567AAF"/>
    <w:rsid w:val="005715D0"/>
    <w:rsid w:val="00571D54"/>
    <w:rsid w:val="00574EA0"/>
    <w:rsid w:val="00577F2D"/>
    <w:rsid w:val="005817F9"/>
    <w:rsid w:val="00581967"/>
    <w:rsid w:val="00582720"/>
    <w:rsid w:val="005829B9"/>
    <w:rsid w:val="00583098"/>
    <w:rsid w:val="00583EDA"/>
    <w:rsid w:val="00584A9D"/>
    <w:rsid w:val="005868C2"/>
    <w:rsid w:val="00586D2E"/>
    <w:rsid w:val="00587AFA"/>
    <w:rsid w:val="0059204E"/>
    <w:rsid w:val="00592351"/>
    <w:rsid w:val="00592BBD"/>
    <w:rsid w:val="00592DCE"/>
    <w:rsid w:val="00593386"/>
    <w:rsid w:val="005937DF"/>
    <w:rsid w:val="0059660D"/>
    <w:rsid w:val="00596D78"/>
    <w:rsid w:val="00596F10"/>
    <w:rsid w:val="00597AB3"/>
    <w:rsid w:val="005A172E"/>
    <w:rsid w:val="005A1FD4"/>
    <w:rsid w:val="005A20B7"/>
    <w:rsid w:val="005A2D6A"/>
    <w:rsid w:val="005A45E8"/>
    <w:rsid w:val="005B0506"/>
    <w:rsid w:val="005B051A"/>
    <w:rsid w:val="005B20A3"/>
    <w:rsid w:val="005B274C"/>
    <w:rsid w:val="005B3D02"/>
    <w:rsid w:val="005B6931"/>
    <w:rsid w:val="005B705B"/>
    <w:rsid w:val="005B733E"/>
    <w:rsid w:val="005B74DC"/>
    <w:rsid w:val="005C0026"/>
    <w:rsid w:val="005C0DA2"/>
    <w:rsid w:val="005C0E04"/>
    <w:rsid w:val="005C11F0"/>
    <w:rsid w:val="005C1C60"/>
    <w:rsid w:val="005C294C"/>
    <w:rsid w:val="005C409D"/>
    <w:rsid w:val="005C624C"/>
    <w:rsid w:val="005C708B"/>
    <w:rsid w:val="005D1253"/>
    <w:rsid w:val="005D1569"/>
    <w:rsid w:val="005D47C0"/>
    <w:rsid w:val="005D655B"/>
    <w:rsid w:val="005E00B3"/>
    <w:rsid w:val="005E1772"/>
    <w:rsid w:val="005E19D2"/>
    <w:rsid w:val="005E1F9A"/>
    <w:rsid w:val="005E273A"/>
    <w:rsid w:val="005E3959"/>
    <w:rsid w:val="005E40FA"/>
    <w:rsid w:val="005E4344"/>
    <w:rsid w:val="005E5711"/>
    <w:rsid w:val="005E6153"/>
    <w:rsid w:val="005E6760"/>
    <w:rsid w:val="005E7294"/>
    <w:rsid w:val="005E76CA"/>
    <w:rsid w:val="005F08A5"/>
    <w:rsid w:val="005F0FD4"/>
    <w:rsid w:val="005F10F4"/>
    <w:rsid w:val="005F1C79"/>
    <w:rsid w:val="005F272C"/>
    <w:rsid w:val="005F35AC"/>
    <w:rsid w:val="005F3641"/>
    <w:rsid w:val="005F3B17"/>
    <w:rsid w:val="005F3BE7"/>
    <w:rsid w:val="005F48BB"/>
    <w:rsid w:val="005F4905"/>
    <w:rsid w:val="005F4B52"/>
    <w:rsid w:val="005F5B4D"/>
    <w:rsid w:val="005F6224"/>
    <w:rsid w:val="005F641B"/>
    <w:rsid w:val="005F7663"/>
    <w:rsid w:val="0060194F"/>
    <w:rsid w:val="00602E96"/>
    <w:rsid w:val="0060432A"/>
    <w:rsid w:val="0060504B"/>
    <w:rsid w:val="00605642"/>
    <w:rsid w:val="00605FB6"/>
    <w:rsid w:val="00606155"/>
    <w:rsid w:val="0060768B"/>
    <w:rsid w:val="006109ED"/>
    <w:rsid w:val="00610BA6"/>
    <w:rsid w:val="00612050"/>
    <w:rsid w:val="00612F07"/>
    <w:rsid w:val="006141C8"/>
    <w:rsid w:val="0061452C"/>
    <w:rsid w:val="00614618"/>
    <w:rsid w:val="00614B51"/>
    <w:rsid w:val="0061521D"/>
    <w:rsid w:val="00615BE9"/>
    <w:rsid w:val="00617BF3"/>
    <w:rsid w:val="006203D2"/>
    <w:rsid w:val="006207ED"/>
    <w:rsid w:val="006216E5"/>
    <w:rsid w:val="00621E23"/>
    <w:rsid w:val="00621E5F"/>
    <w:rsid w:val="0062283A"/>
    <w:rsid w:val="00622C8E"/>
    <w:rsid w:val="006248F6"/>
    <w:rsid w:val="00624AFF"/>
    <w:rsid w:val="0062599A"/>
    <w:rsid w:val="00625AD9"/>
    <w:rsid w:val="006267B7"/>
    <w:rsid w:val="00626D3C"/>
    <w:rsid w:val="006300D5"/>
    <w:rsid w:val="006309A8"/>
    <w:rsid w:val="00632993"/>
    <w:rsid w:val="00634B60"/>
    <w:rsid w:val="00636101"/>
    <w:rsid w:val="0063619D"/>
    <w:rsid w:val="00636B85"/>
    <w:rsid w:val="00637F60"/>
    <w:rsid w:val="006403C6"/>
    <w:rsid w:val="00640E54"/>
    <w:rsid w:val="00640EB6"/>
    <w:rsid w:val="0064267E"/>
    <w:rsid w:val="00643D7F"/>
    <w:rsid w:val="00644787"/>
    <w:rsid w:val="00644F4B"/>
    <w:rsid w:val="0064588A"/>
    <w:rsid w:val="006463CC"/>
    <w:rsid w:val="00647413"/>
    <w:rsid w:val="00651378"/>
    <w:rsid w:val="0065294A"/>
    <w:rsid w:val="00652A67"/>
    <w:rsid w:val="0065388A"/>
    <w:rsid w:val="00653FD6"/>
    <w:rsid w:val="00655330"/>
    <w:rsid w:val="00655864"/>
    <w:rsid w:val="006559F0"/>
    <w:rsid w:val="00657065"/>
    <w:rsid w:val="00657B4F"/>
    <w:rsid w:val="00657BE6"/>
    <w:rsid w:val="0066088B"/>
    <w:rsid w:val="00662AEA"/>
    <w:rsid w:val="006639F0"/>
    <w:rsid w:val="00663C44"/>
    <w:rsid w:val="00663CA8"/>
    <w:rsid w:val="006643C3"/>
    <w:rsid w:val="00664C71"/>
    <w:rsid w:val="006659C9"/>
    <w:rsid w:val="00666825"/>
    <w:rsid w:val="0066753B"/>
    <w:rsid w:val="00670E28"/>
    <w:rsid w:val="00671ABB"/>
    <w:rsid w:val="00672BB6"/>
    <w:rsid w:val="00674505"/>
    <w:rsid w:val="00674676"/>
    <w:rsid w:val="006753E1"/>
    <w:rsid w:val="00676AF1"/>
    <w:rsid w:val="00677045"/>
    <w:rsid w:val="006770AE"/>
    <w:rsid w:val="00677F5D"/>
    <w:rsid w:val="006808C4"/>
    <w:rsid w:val="00680A2D"/>
    <w:rsid w:val="00681C55"/>
    <w:rsid w:val="00682C6F"/>
    <w:rsid w:val="00682FE6"/>
    <w:rsid w:val="00685B06"/>
    <w:rsid w:val="00686026"/>
    <w:rsid w:val="00690D6D"/>
    <w:rsid w:val="006919F3"/>
    <w:rsid w:val="006925D5"/>
    <w:rsid w:val="00692701"/>
    <w:rsid w:val="006939C7"/>
    <w:rsid w:val="00693A0D"/>
    <w:rsid w:val="006946B7"/>
    <w:rsid w:val="00696041"/>
    <w:rsid w:val="006967D1"/>
    <w:rsid w:val="006A0140"/>
    <w:rsid w:val="006A05D2"/>
    <w:rsid w:val="006A0E88"/>
    <w:rsid w:val="006A1ECB"/>
    <w:rsid w:val="006A225D"/>
    <w:rsid w:val="006A281E"/>
    <w:rsid w:val="006A3265"/>
    <w:rsid w:val="006A3741"/>
    <w:rsid w:val="006A3E93"/>
    <w:rsid w:val="006A4731"/>
    <w:rsid w:val="006A53D1"/>
    <w:rsid w:val="006A7662"/>
    <w:rsid w:val="006A7D53"/>
    <w:rsid w:val="006B0C1C"/>
    <w:rsid w:val="006B0E52"/>
    <w:rsid w:val="006B1333"/>
    <w:rsid w:val="006B16CF"/>
    <w:rsid w:val="006B19B2"/>
    <w:rsid w:val="006B37C6"/>
    <w:rsid w:val="006B3FF4"/>
    <w:rsid w:val="006B42EE"/>
    <w:rsid w:val="006B610C"/>
    <w:rsid w:val="006B6948"/>
    <w:rsid w:val="006B74A9"/>
    <w:rsid w:val="006B7B00"/>
    <w:rsid w:val="006C1591"/>
    <w:rsid w:val="006C18E6"/>
    <w:rsid w:val="006C2205"/>
    <w:rsid w:val="006C222F"/>
    <w:rsid w:val="006C47C0"/>
    <w:rsid w:val="006C56CD"/>
    <w:rsid w:val="006C66A3"/>
    <w:rsid w:val="006C7CCB"/>
    <w:rsid w:val="006D03DF"/>
    <w:rsid w:val="006D0534"/>
    <w:rsid w:val="006D06FF"/>
    <w:rsid w:val="006D1387"/>
    <w:rsid w:val="006D1747"/>
    <w:rsid w:val="006D4B26"/>
    <w:rsid w:val="006D65A1"/>
    <w:rsid w:val="006D7317"/>
    <w:rsid w:val="006E0191"/>
    <w:rsid w:val="006E02C0"/>
    <w:rsid w:val="006E049F"/>
    <w:rsid w:val="006E0840"/>
    <w:rsid w:val="006E14F9"/>
    <w:rsid w:val="006E2B27"/>
    <w:rsid w:val="006E3D85"/>
    <w:rsid w:val="006E3F36"/>
    <w:rsid w:val="006E6FA2"/>
    <w:rsid w:val="006E705D"/>
    <w:rsid w:val="006F05ED"/>
    <w:rsid w:val="006F0D2A"/>
    <w:rsid w:val="006F0EDD"/>
    <w:rsid w:val="006F2115"/>
    <w:rsid w:val="006F223E"/>
    <w:rsid w:val="006F25CF"/>
    <w:rsid w:val="006F3298"/>
    <w:rsid w:val="006F3C91"/>
    <w:rsid w:val="006F4D76"/>
    <w:rsid w:val="006F5F9D"/>
    <w:rsid w:val="006F6509"/>
    <w:rsid w:val="006F6DA8"/>
    <w:rsid w:val="006F712A"/>
    <w:rsid w:val="006F76CB"/>
    <w:rsid w:val="00700795"/>
    <w:rsid w:val="00701E67"/>
    <w:rsid w:val="0070470A"/>
    <w:rsid w:val="00706351"/>
    <w:rsid w:val="0070684D"/>
    <w:rsid w:val="00706FD6"/>
    <w:rsid w:val="007072E1"/>
    <w:rsid w:val="007074E1"/>
    <w:rsid w:val="00707801"/>
    <w:rsid w:val="00707936"/>
    <w:rsid w:val="00710A93"/>
    <w:rsid w:val="00710DB2"/>
    <w:rsid w:val="00711F1C"/>
    <w:rsid w:val="00712D50"/>
    <w:rsid w:val="00712F44"/>
    <w:rsid w:val="00714F53"/>
    <w:rsid w:val="00715236"/>
    <w:rsid w:val="00716353"/>
    <w:rsid w:val="00720118"/>
    <w:rsid w:val="00720586"/>
    <w:rsid w:val="007205E3"/>
    <w:rsid w:val="00721002"/>
    <w:rsid w:val="00722A23"/>
    <w:rsid w:val="00723490"/>
    <w:rsid w:val="00723DE3"/>
    <w:rsid w:val="00723F97"/>
    <w:rsid w:val="00724019"/>
    <w:rsid w:val="0072545F"/>
    <w:rsid w:val="00725933"/>
    <w:rsid w:val="00726568"/>
    <w:rsid w:val="00727451"/>
    <w:rsid w:val="00727CF6"/>
    <w:rsid w:val="0073100F"/>
    <w:rsid w:val="0073114A"/>
    <w:rsid w:val="007315E7"/>
    <w:rsid w:val="00731880"/>
    <w:rsid w:val="00731B9C"/>
    <w:rsid w:val="0073274B"/>
    <w:rsid w:val="00732A13"/>
    <w:rsid w:val="007343C6"/>
    <w:rsid w:val="00734842"/>
    <w:rsid w:val="00735833"/>
    <w:rsid w:val="00735BCF"/>
    <w:rsid w:val="00735EBC"/>
    <w:rsid w:val="007370CB"/>
    <w:rsid w:val="00741D2C"/>
    <w:rsid w:val="007431C9"/>
    <w:rsid w:val="007436C1"/>
    <w:rsid w:val="00743ECC"/>
    <w:rsid w:val="00745427"/>
    <w:rsid w:val="00746C28"/>
    <w:rsid w:val="00747A9E"/>
    <w:rsid w:val="0075179D"/>
    <w:rsid w:val="00751E49"/>
    <w:rsid w:val="00752DBF"/>
    <w:rsid w:val="0075307C"/>
    <w:rsid w:val="0075452A"/>
    <w:rsid w:val="00754A32"/>
    <w:rsid w:val="00754C1E"/>
    <w:rsid w:val="00755FC3"/>
    <w:rsid w:val="007603CD"/>
    <w:rsid w:val="00760EBB"/>
    <w:rsid w:val="007610B0"/>
    <w:rsid w:val="00761CB7"/>
    <w:rsid w:val="007622B0"/>
    <w:rsid w:val="00762C8F"/>
    <w:rsid w:val="00762F1D"/>
    <w:rsid w:val="00763301"/>
    <w:rsid w:val="00763779"/>
    <w:rsid w:val="0076391C"/>
    <w:rsid w:val="007644B5"/>
    <w:rsid w:val="0077026A"/>
    <w:rsid w:val="007708F2"/>
    <w:rsid w:val="00770E59"/>
    <w:rsid w:val="00770EC8"/>
    <w:rsid w:val="00772FC8"/>
    <w:rsid w:val="00774E92"/>
    <w:rsid w:val="007800EB"/>
    <w:rsid w:val="00780BF3"/>
    <w:rsid w:val="00781A88"/>
    <w:rsid w:val="00781EDD"/>
    <w:rsid w:val="00781FE2"/>
    <w:rsid w:val="0078325E"/>
    <w:rsid w:val="00784532"/>
    <w:rsid w:val="00784DDC"/>
    <w:rsid w:val="00784E79"/>
    <w:rsid w:val="007851ED"/>
    <w:rsid w:val="00786461"/>
    <w:rsid w:val="00786BEF"/>
    <w:rsid w:val="00787287"/>
    <w:rsid w:val="007878DD"/>
    <w:rsid w:val="00787B5B"/>
    <w:rsid w:val="007924A1"/>
    <w:rsid w:val="00792A3E"/>
    <w:rsid w:val="007941D8"/>
    <w:rsid w:val="007941F4"/>
    <w:rsid w:val="00794997"/>
    <w:rsid w:val="00794AD2"/>
    <w:rsid w:val="0079663F"/>
    <w:rsid w:val="00797094"/>
    <w:rsid w:val="0079791A"/>
    <w:rsid w:val="007A0E2C"/>
    <w:rsid w:val="007A2A0C"/>
    <w:rsid w:val="007A3CDF"/>
    <w:rsid w:val="007A4005"/>
    <w:rsid w:val="007A449C"/>
    <w:rsid w:val="007A4ED0"/>
    <w:rsid w:val="007A4F14"/>
    <w:rsid w:val="007A63C2"/>
    <w:rsid w:val="007A7EE7"/>
    <w:rsid w:val="007B007A"/>
    <w:rsid w:val="007B00E2"/>
    <w:rsid w:val="007B1A00"/>
    <w:rsid w:val="007B1E31"/>
    <w:rsid w:val="007B2B98"/>
    <w:rsid w:val="007B3702"/>
    <w:rsid w:val="007B3843"/>
    <w:rsid w:val="007B3E5F"/>
    <w:rsid w:val="007B59BB"/>
    <w:rsid w:val="007B6A1B"/>
    <w:rsid w:val="007B6FF5"/>
    <w:rsid w:val="007B717C"/>
    <w:rsid w:val="007B7334"/>
    <w:rsid w:val="007B7B12"/>
    <w:rsid w:val="007C0083"/>
    <w:rsid w:val="007C0470"/>
    <w:rsid w:val="007C0563"/>
    <w:rsid w:val="007C15BB"/>
    <w:rsid w:val="007C17A6"/>
    <w:rsid w:val="007C3366"/>
    <w:rsid w:val="007C47CF"/>
    <w:rsid w:val="007C5D59"/>
    <w:rsid w:val="007C6E72"/>
    <w:rsid w:val="007C709F"/>
    <w:rsid w:val="007C73CC"/>
    <w:rsid w:val="007C7ECD"/>
    <w:rsid w:val="007D0F3B"/>
    <w:rsid w:val="007D1718"/>
    <w:rsid w:val="007D472B"/>
    <w:rsid w:val="007D4997"/>
    <w:rsid w:val="007D6912"/>
    <w:rsid w:val="007E053F"/>
    <w:rsid w:val="007E0C5C"/>
    <w:rsid w:val="007E0C8C"/>
    <w:rsid w:val="007E1188"/>
    <w:rsid w:val="007E1ADB"/>
    <w:rsid w:val="007E2F9C"/>
    <w:rsid w:val="007E3357"/>
    <w:rsid w:val="007E341B"/>
    <w:rsid w:val="007E3788"/>
    <w:rsid w:val="007E3CBB"/>
    <w:rsid w:val="007E6040"/>
    <w:rsid w:val="007E7744"/>
    <w:rsid w:val="007E793A"/>
    <w:rsid w:val="007E7BA7"/>
    <w:rsid w:val="007F0123"/>
    <w:rsid w:val="007F0E98"/>
    <w:rsid w:val="007F0EA3"/>
    <w:rsid w:val="007F1005"/>
    <w:rsid w:val="007F1A9D"/>
    <w:rsid w:val="007F24A6"/>
    <w:rsid w:val="007F2C89"/>
    <w:rsid w:val="007F3485"/>
    <w:rsid w:val="007F3D34"/>
    <w:rsid w:val="007F45A3"/>
    <w:rsid w:val="008018F0"/>
    <w:rsid w:val="00801B0C"/>
    <w:rsid w:val="008021FA"/>
    <w:rsid w:val="00802DE1"/>
    <w:rsid w:val="00803F44"/>
    <w:rsid w:val="00804F1E"/>
    <w:rsid w:val="008053F2"/>
    <w:rsid w:val="00806FED"/>
    <w:rsid w:val="00807887"/>
    <w:rsid w:val="0080789A"/>
    <w:rsid w:val="00810897"/>
    <w:rsid w:val="008111FB"/>
    <w:rsid w:val="00815481"/>
    <w:rsid w:val="00815ADD"/>
    <w:rsid w:val="00816F13"/>
    <w:rsid w:val="008218DB"/>
    <w:rsid w:val="00822111"/>
    <w:rsid w:val="00822BC4"/>
    <w:rsid w:val="00822E1F"/>
    <w:rsid w:val="0082346A"/>
    <w:rsid w:val="008238EC"/>
    <w:rsid w:val="00823B1A"/>
    <w:rsid w:val="008243A4"/>
    <w:rsid w:val="00826A7D"/>
    <w:rsid w:val="00826A9E"/>
    <w:rsid w:val="00826E89"/>
    <w:rsid w:val="00827BF4"/>
    <w:rsid w:val="00830157"/>
    <w:rsid w:val="00830782"/>
    <w:rsid w:val="0083196E"/>
    <w:rsid w:val="00831C67"/>
    <w:rsid w:val="00833E5A"/>
    <w:rsid w:val="00834333"/>
    <w:rsid w:val="0083440A"/>
    <w:rsid w:val="008350A8"/>
    <w:rsid w:val="00836C98"/>
    <w:rsid w:val="0084045D"/>
    <w:rsid w:val="00840547"/>
    <w:rsid w:val="00840A61"/>
    <w:rsid w:val="0084108B"/>
    <w:rsid w:val="00841EBE"/>
    <w:rsid w:val="00843350"/>
    <w:rsid w:val="00844FE8"/>
    <w:rsid w:val="00846D5E"/>
    <w:rsid w:val="00847B9C"/>
    <w:rsid w:val="00851C48"/>
    <w:rsid w:val="00852914"/>
    <w:rsid w:val="008540D3"/>
    <w:rsid w:val="00855250"/>
    <w:rsid w:val="008569E2"/>
    <w:rsid w:val="008571C7"/>
    <w:rsid w:val="00857B06"/>
    <w:rsid w:val="00862D7F"/>
    <w:rsid w:val="0086345F"/>
    <w:rsid w:val="00863628"/>
    <w:rsid w:val="008640A5"/>
    <w:rsid w:val="0086448C"/>
    <w:rsid w:val="00864AE6"/>
    <w:rsid w:val="0086519D"/>
    <w:rsid w:val="00866D4D"/>
    <w:rsid w:val="00867314"/>
    <w:rsid w:val="008704D8"/>
    <w:rsid w:val="00870FD1"/>
    <w:rsid w:val="00871464"/>
    <w:rsid w:val="0087146B"/>
    <w:rsid w:val="00873659"/>
    <w:rsid w:val="008743EA"/>
    <w:rsid w:val="00874445"/>
    <w:rsid w:val="008747F9"/>
    <w:rsid w:val="00881E08"/>
    <w:rsid w:val="00882707"/>
    <w:rsid w:val="00882C7F"/>
    <w:rsid w:val="0088342E"/>
    <w:rsid w:val="00883F03"/>
    <w:rsid w:val="0088495A"/>
    <w:rsid w:val="008852A6"/>
    <w:rsid w:val="008854F7"/>
    <w:rsid w:val="00886452"/>
    <w:rsid w:val="00887A99"/>
    <w:rsid w:val="008909FF"/>
    <w:rsid w:val="00890A09"/>
    <w:rsid w:val="00891EF2"/>
    <w:rsid w:val="00892A2E"/>
    <w:rsid w:val="00894CBE"/>
    <w:rsid w:val="00894FA1"/>
    <w:rsid w:val="00895F82"/>
    <w:rsid w:val="00896ED8"/>
    <w:rsid w:val="008976CA"/>
    <w:rsid w:val="00897C36"/>
    <w:rsid w:val="008A4A99"/>
    <w:rsid w:val="008A536D"/>
    <w:rsid w:val="008B0523"/>
    <w:rsid w:val="008B0EDE"/>
    <w:rsid w:val="008B2048"/>
    <w:rsid w:val="008B298E"/>
    <w:rsid w:val="008B2B0C"/>
    <w:rsid w:val="008B2B0E"/>
    <w:rsid w:val="008B41F7"/>
    <w:rsid w:val="008B489C"/>
    <w:rsid w:val="008B4FE5"/>
    <w:rsid w:val="008B54BB"/>
    <w:rsid w:val="008C03BE"/>
    <w:rsid w:val="008C0543"/>
    <w:rsid w:val="008C05C4"/>
    <w:rsid w:val="008C11D9"/>
    <w:rsid w:val="008C13ED"/>
    <w:rsid w:val="008C1A1E"/>
    <w:rsid w:val="008C1EF0"/>
    <w:rsid w:val="008C283B"/>
    <w:rsid w:val="008C2992"/>
    <w:rsid w:val="008C2AC8"/>
    <w:rsid w:val="008C2CC3"/>
    <w:rsid w:val="008C484A"/>
    <w:rsid w:val="008C5D7A"/>
    <w:rsid w:val="008C64AE"/>
    <w:rsid w:val="008C691C"/>
    <w:rsid w:val="008C6BFC"/>
    <w:rsid w:val="008C6FD3"/>
    <w:rsid w:val="008C78A2"/>
    <w:rsid w:val="008C794E"/>
    <w:rsid w:val="008C7B4D"/>
    <w:rsid w:val="008D205D"/>
    <w:rsid w:val="008D30EE"/>
    <w:rsid w:val="008D345F"/>
    <w:rsid w:val="008D364E"/>
    <w:rsid w:val="008D4F5C"/>
    <w:rsid w:val="008D70A4"/>
    <w:rsid w:val="008E044A"/>
    <w:rsid w:val="008E4CE7"/>
    <w:rsid w:val="008E4E73"/>
    <w:rsid w:val="008E4F31"/>
    <w:rsid w:val="008E5409"/>
    <w:rsid w:val="008E5A29"/>
    <w:rsid w:val="008E656A"/>
    <w:rsid w:val="008F10C1"/>
    <w:rsid w:val="008F2791"/>
    <w:rsid w:val="008F3ADB"/>
    <w:rsid w:val="008F75AF"/>
    <w:rsid w:val="008F7A02"/>
    <w:rsid w:val="00901C50"/>
    <w:rsid w:val="00902B82"/>
    <w:rsid w:val="009043A0"/>
    <w:rsid w:val="00904F64"/>
    <w:rsid w:val="00905130"/>
    <w:rsid w:val="009054E2"/>
    <w:rsid w:val="00907934"/>
    <w:rsid w:val="00910C49"/>
    <w:rsid w:val="00911809"/>
    <w:rsid w:val="009125F4"/>
    <w:rsid w:val="00912F88"/>
    <w:rsid w:val="00913ADF"/>
    <w:rsid w:val="00915298"/>
    <w:rsid w:val="00916300"/>
    <w:rsid w:val="00916E8E"/>
    <w:rsid w:val="0091714C"/>
    <w:rsid w:val="00917381"/>
    <w:rsid w:val="009201E1"/>
    <w:rsid w:val="00920869"/>
    <w:rsid w:val="00920AFC"/>
    <w:rsid w:val="00920FBA"/>
    <w:rsid w:val="00923208"/>
    <w:rsid w:val="009239D4"/>
    <w:rsid w:val="00924392"/>
    <w:rsid w:val="0092443F"/>
    <w:rsid w:val="00927598"/>
    <w:rsid w:val="00930242"/>
    <w:rsid w:val="009302AD"/>
    <w:rsid w:val="009307D6"/>
    <w:rsid w:val="00931621"/>
    <w:rsid w:val="00934184"/>
    <w:rsid w:val="00935835"/>
    <w:rsid w:val="00940C69"/>
    <w:rsid w:val="00942486"/>
    <w:rsid w:val="00943886"/>
    <w:rsid w:val="00943DD8"/>
    <w:rsid w:val="00944856"/>
    <w:rsid w:val="0094719E"/>
    <w:rsid w:val="009508EF"/>
    <w:rsid w:val="00950B50"/>
    <w:rsid w:val="00950F06"/>
    <w:rsid w:val="00952169"/>
    <w:rsid w:val="009527AB"/>
    <w:rsid w:val="00952DCD"/>
    <w:rsid w:val="00953934"/>
    <w:rsid w:val="00953A87"/>
    <w:rsid w:val="00954510"/>
    <w:rsid w:val="00954A41"/>
    <w:rsid w:val="009556C4"/>
    <w:rsid w:val="00955C9A"/>
    <w:rsid w:val="00955D6D"/>
    <w:rsid w:val="009560BA"/>
    <w:rsid w:val="009565FA"/>
    <w:rsid w:val="0096047B"/>
    <w:rsid w:val="00961BF2"/>
    <w:rsid w:val="0096281D"/>
    <w:rsid w:val="00962C0F"/>
    <w:rsid w:val="0096482E"/>
    <w:rsid w:val="009661FB"/>
    <w:rsid w:val="0097044D"/>
    <w:rsid w:val="00974630"/>
    <w:rsid w:val="00974AE8"/>
    <w:rsid w:val="00974D04"/>
    <w:rsid w:val="00974DD5"/>
    <w:rsid w:val="009759F1"/>
    <w:rsid w:val="00976BCF"/>
    <w:rsid w:val="00976C08"/>
    <w:rsid w:val="00976E36"/>
    <w:rsid w:val="00977238"/>
    <w:rsid w:val="009774F4"/>
    <w:rsid w:val="00981651"/>
    <w:rsid w:val="00981C3A"/>
    <w:rsid w:val="00983F1C"/>
    <w:rsid w:val="00984A80"/>
    <w:rsid w:val="0098578F"/>
    <w:rsid w:val="00985D78"/>
    <w:rsid w:val="00985E48"/>
    <w:rsid w:val="009864BA"/>
    <w:rsid w:val="00992434"/>
    <w:rsid w:val="00992D74"/>
    <w:rsid w:val="00993BC0"/>
    <w:rsid w:val="00993E94"/>
    <w:rsid w:val="0099431A"/>
    <w:rsid w:val="0099452D"/>
    <w:rsid w:val="00994A8E"/>
    <w:rsid w:val="00994D4A"/>
    <w:rsid w:val="00996B05"/>
    <w:rsid w:val="00996F97"/>
    <w:rsid w:val="00997121"/>
    <w:rsid w:val="00997F80"/>
    <w:rsid w:val="009A048B"/>
    <w:rsid w:val="009A1E5B"/>
    <w:rsid w:val="009A22FB"/>
    <w:rsid w:val="009A2397"/>
    <w:rsid w:val="009A24CC"/>
    <w:rsid w:val="009A2EB6"/>
    <w:rsid w:val="009A588D"/>
    <w:rsid w:val="009A5957"/>
    <w:rsid w:val="009A6685"/>
    <w:rsid w:val="009A6C92"/>
    <w:rsid w:val="009A7430"/>
    <w:rsid w:val="009A7997"/>
    <w:rsid w:val="009B05EA"/>
    <w:rsid w:val="009B104F"/>
    <w:rsid w:val="009B21AD"/>
    <w:rsid w:val="009B3683"/>
    <w:rsid w:val="009B3AE6"/>
    <w:rsid w:val="009B3E77"/>
    <w:rsid w:val="009B48A2"/>
    <w:rsid w:val="009B4DA1"/>
    <w:rsid w:val="009B5DD6"/>
    <w:rsid w:val="009B6298"/>
    <w:rsid w:val="009B70CA"/>
    <w:rsid w:val="009B7B41"/>
    <w:rsid w:val="009B7DA2"/>
    <w:rsid w:val="009C021C"/>
    <w:rsid w:val="009C024B"/>
    <w:rsid w:val="009C0D61"/>
    <w:rsid w:val="009C19F7"/>
    <w:rsid w:val="009C247D"/>
    <w:rsid w:val="009C2732"/>
    <w:rsid w:val="009C2C90"/>
    <w:rsid w:val="009C65DF"/>
    <w:rsid w:val="009C677B"/>
    <w:rsid w:val="009C7155"/>
    <w:rsid w:val="009C7E94"/>
    <w:rsid w:val="009D2031"/>
    <w:rsid w:val="009D2300"/>
    <w:rsid w:val="009D235D"/>
    <w:rsid w:val="009D2729"/>
    <w:rsid w:val="009D2F86"/>
    <w:rsid w:val="009D35FB"/>
    <w:rsid w:val="009D51E9"/>
    <w:rsid w:val="009D53CB"/>
    <w:rsid w:val="009D5BAD"/>
    <w:rsid w:val="009D5E18"/>
    <w:rsid w:val="009D62C5"/>
    <w:rsid w:val="009D6B34"/>
    <w:rsid w:val="009D6F48"/>
    <w:rsid w:val="009D7C54"/>
    <w:rsid w:val="009D7E10"/>
    <w:rsid w:val="009E0186"/>
    <w:rsid w:val="009E0338"/>
    <w:rsid w:val="009E1324"/>
    <w:rsid w:val="009E23A3"/>
    <w:rsid w:val="009E2774"/>
    <w:rsid w:val="009E2A93"/>
    <w:rsid w:val="009E3CF1"/>
    <w:rsid w:val="009E498E"/>
    <w:rsid w:val="009E5F89"/>
    <w:rsid w:val="009E5FFD"/>
    <w:rsid w:val="009E60B4"/>
    <w:rsid w:val="009E66D4"/>
    <w:rsid w:val="009E6824"/>
    <w:rsid w:val="009E7B14"/>
    <w:rsid w:val="009E7BBC"/>
    <w:rsid w:val="009F251D"/>
    <w:rsid w:val="009F3139"/>
    <w:rsid w:val="009F3E8E"/>
    <w:rsid w:val="009F47EA"/>
    <w:rsid w:val="009F4BC1"/>
    <w:rsid w:val="009F4C9B"/>
    <w:rsid w:val="009F5085"/>
    <w:rsid w:val="009F51FF"/>
    <w:rsid w:val="009F5859"/>
    <w:rsid w:val="009F62F6"/>
    <w:rsid w:val="009F6416"/>
    <w:rsid w:val="009F6E1D"/>
    <w:rsid w:val="009F7DA0"/>
    <w:rsid w:val="00A00100"/>
    <w:rsid w:val="00A01435"/>
    <w:rsid w:val="00A0145D"/>
    <w:rsid w:val="00A023FD"/>
    <w:rsid w:val="00A03492"/>
    <w:rsid w:val="00A049A4"/>
    <w:rsid w:val="00A04E22"/>
    <w:rsid w:val="00A05BCD"/>
    <w:rsid w:val="00A06F1A"/>
    <w:rsid w:val="00A07108"/>
    <w:rsid w:val="00A0752D"/>
    <w:rsid w:val="00A11B76"/>
    <w:rsid w:val="00A11DA2"/>
    <w:rsid w:val="00A11E39"/>
    <w:rsid w:val="00A11EAE"/>
    <w:rsid w:val="00A128CF"/>
    <w:rsid w:val="00A1292C"/>
    <w:rsid w:val="00A138F3"/>
    <w:rsid w:val="00A13C15"/>
    <w:rsid w:val="00A17C90"/>
    <w:rsid w:val="00A20012"/>
    <w:rsid w:val="00A20070"/>
    <w:rsid w:val="00A20A76"/>
    <w:rsid w:val="00A20C5F"/>
    <w:rsid w:val="00A2183A"/>
    <w:rsid w:val="00A21F7E"/>
    <w:rsid w:val="00A23F40"/>
    <w:rsid w:val="00A24551"/>
    <w:rsid w:val="00A24C55"/>
    <w:rsid w:val="00A25C43"/>
    <w:rsid w:val="00A26DDF"/>
    <w:rsid w:val="00A26FC3"/>
    <w:rsid w:val="00A2768F"/>
    <w:rsid w:val="00A3076D"/>
    <w:rsid w:val="00A30D68"/>
    <w:rsid w:val="00A31458"/>
    <w:rsid w:val="00A3199D"/>
    <w:rsid w:val="00A3212C"/>
    <w:rsid w:val="00A32B24"/>
    <w:rsid w:val="00A32D3F"/>
    <w:rsid w:val="00A33A06"/>
    <w:rsid w:val="00A33F4F"/>
    <w:rsid w:val="00A34634"/>
    <w:rsid w:val="00A35E37"/>
    <w:rsid w:val="00A371C5"/>
    <w:rsid w:val="00A37752"/>
    <w:rsid w:val="00A37F39"/>
    <w:rsid w:val="00A4140F"/>
    <w:rsid w:val="00A427E4"/>
    <w:rsid w:val="00A4285D"/>
    <w:rsid w:val="00A43394"/>
    <w:rsid w:val="00A44F56"/>
    <w:rsid w:val="00A47A43"/>
    <w:rsid w:val="00A47CCA"/>
    <w:rsid w:val="00A50B3B"/>
    <w:rsid w:val="00A50B64"/>
    <w:rsid w:val="00A52197"/>
    <w:rsid w:val="00A52F99"/>
    <w:rsid w:val="00A545D8"/>
    <w:rsid w:val="00A571B7"/>
    <w:rsid w:val="00A57654"/>
    <w:rsid w:val="00A5781C"/>
    <w:rsid w:val="00A57FDF"/>
    <w:rsid w:val="00A60162"/>
    <w:rsid w:val="00A60848"/>
    <w:rsid w:val="00A614C0"/>
    <w:rsid w:val="00A6197F"/>
    <w:rsid w:val="00A622E9"/>
    <w:rsid w:val="00A62DE4"/>
    <w:rsid w:val="00A640A2"/>
    <w:rsid w:val="00A64769"/>
    <w:rsid w:val="00A64CEE"/>
    <w:rsid w:val="00A65347"/>
    <w:rsid w:val="00A6549A"/>
    <w:rsid w:val="00A65832"/>
    <w:rsid w:val="00A65C4E"/>
    <w:rsid w:val="00A667DE"/>
    <w:rsid w:val="00A6710B"/>
    <w:rsid w:val="00A7283D"/>
    <w:rsid w:val="00A72EDE"/>
    <w:rsid w:val="00A734D8"/>
    <w:rsid w:val="00A738BB"/>
    <w:rsid w:val="00A745B1"/>
    <w:rsid w:val="00A74E8E"/>
    <w:rsid w:val="00A75102"/>
    <w:rsid w:val="00A768D2"/>
    <w:rsid w:val="00A7691B"/>
    <w:rsid w:val="00A7692F"/>
    <w:rsid w:val="00A77143"/>
    <w:rsid w:val="00A77B9C"/>
    <w:rsid w:val="00A77D25"/>
    <w:rsid w:val="00A821AA"/>
    <w:rsid w:val="00A82E83"/>
    <w:rsid w:val="00A84C44"/>
    <w:rsid w:val="00A84D33"/>
    <w:rsid w:val="00A85CA8"/>
    <w:rsid w:val="00A86087"/>
    <w:rsid w:val="00A8687D"/>
    <w:rsid w:val="00A87526"/>
    <w:rsid w:val="00A90099"/>
    <w:rsid w:val="00A900C2"/>
    <w:rsid w:val="00A91785"/>
    <w:rsid w:val="00A91D96"/>
    <w:rsid w:val="00A91FE5"/>
    <w:rsid w:val="00A9253A"/>
    <w:rsid w:val="00A94600"/>
    <w:rsid w:val="00A9782C"/>
    <w:rsid w:val="00AA1069"/>
    <w:rsid w:val="00AA3594"/>
    <w:rsid w:val="00AA4F9B"/>
    <w:rsid w:val="00AA542B"/>
    <w:rsid w:val="00AA57EF"/>
    <w:rsid w:val="00AA6B97"/>
    <w:rsid w:val="00AA7771"/>
    <w:rsid w:val="00AA7FBF"/>
    <w:rsid w:val="00AB0A51"/>
    <w:rsid w:val="00AB0CA9"/>
    <w:rsid w:val="00AB163C"/>
    <w:rsid w:val="00AB1D74"/>
    <w:rsid w:val="00AB1FF0"/>
    <w:rsid w:val="00AB23D2"/>
    <w:rsid w:val="00AB3286"/>
    <w:rsid w:val="00AB37D0"/>
    <w:rsid w:val="00AB3DDE"/>
    <w:rsid w:val="00AB41B6"/>
    <w:rsid w:val="00AB4839"/>
    <w:rsid w:val="00AB4BA9"/>
    <w:rsid w:val="00AB51D2"/>
    <w:rsid w:val="00AB6068"/>
    <w:rsid w:val="00AB7740"/>
    <w:rsid w:val="00AB77A1"/>
    <w:rsid w:val="00AB7823"/>
    <w:rsid w:val="00AB7BAD"/>
    <w:rsid w:val="00AB7F2A"/>
    <w:rsid w:val="00AC0EC1"/>
    <w:rsid w:val="00AC11E9"/>
    <w:rsid w:val="00AC364F"/>
    <w:rsid w:val="00AC3690"/>
    <w:rsid w:val="00AC5064"/>
    <w:rsid w:val="00AC6EB6"/>
    <w:rsid w:val="00AC75FF"/>
    <w:rsid w:val="00AD02C0"/>
    <w:rsid w:val="00AD0B54"/>
    <w:rsid w:val="00AD1B80"/>
    <w:rsid w:val="00AD20C8"/>
    <w:rsid w:val="00AD36A5"/>
    <w:rsid w:val="00AD6624"/>
    <w:rsid w:val="00AD6B7D"/>
    <w:rsid w:val="00AE110F"/>
    <w:rsid w:val="00AE11D2"/>
    <w:rsid w:val="00AE180A"/>
    <w:rsid w:val="00AE1B05"/>
    <w:rsid w:val="00AE1B20"/>
    <w:rsid w:val="00AE2953"/>
    <w:rsid w:val="00AE4375"/>
    <w:rsid w:val="00AE614A"/>
    <w:rsid w:val="00AE6583"/>
    <w:rsid w:val="00AE6781"/>
    <w:rsid w:val="00AE712E"/>
    <w:rsid w:val="00AE76EF"/>
    <w:rsid w:val="00AF3941"/>
    <w:rsid w:val="00AF39A1"/>
    <w:rsid w:val="00AF4E4E"/>
    <w:rsid w:val="00AF597B"/>
    <w:rsid w:val="00AF645A"/>
    <w:rsid w:val="00AF7056"/>
    <w:rsid w:val="00B0009D"/>
    <w:rsid w:val="00B009B5"/>
    <w:rsid w:val="00B0158F"/>
    <w:rsid w:val="00B02AA3"/>
    <w:rsid w:val="00B0369D"/>
    <w:rsid w:val="00B03BC9"/>
    <w:rsid w:val="00B03FB4"/>
    <w:rsid w:val="00B0420E"/>
    <w:rsid w:val="00B04C56"/>
    <w:rsid w:val="00B06603"/>
    <w:rsid w:val="00B06FC7"/>
    <w:rsid w:val="00B10EDE"/>
    <w:rsid w:val="00B1141D"/>
    <w:rsid w:val="00B120A5"/>
    <w:rsid w:val="00B123A5"/>
    <w:rsid w:val="00B12884"/>
    <w:rsid w:val="00B12A0B"/>
    <w:rsid w:val="00B12AD6"/>
    <w:rsid w:val="00B12C17"/>
    <w:rsid w:val="00B12D8A"/>
    <w:rsid w:val="00B12EBF"/>
    <w:rsid w:val="00B12FFB"/>
    <w:rsid w:val="00B146B7"/>
    <w:rsid w:val="00B14905"/>
    <w:rsid w:val="00B152B8"/>
    <w:rsid w:val="00B15503"/>
    <w:rsid w:val="00B158AB"/>
    <w:rsid w:val="00B165B1"/>
    <w:rsid w:val="00B2065F"/>
    <w:rsid w:val="00B20B2A"/>
    <w:rsid w:val="00B2143C"/>
    <w:rsid w:val="00B214E8"/>
    <w:rsid w:val="00B23A6C"/>
    <w:rsid w:val="00B23E44"/>
    <w:rsid w:val="00B24B36"/>
    <w:rsid w:val="00B24F10"/>
    <w:rsid w:val="00B25103"/>
    <w:rsid w:val="00B25B2F"/>
    <w:rsid w:val="00B270E4"/>
    <w:rsid w:val="00B27A31"/>
    <w:rsid w:val="00B306AC"/>
    <w:rsid w:val="00B31C68"/>
    <w:rsid w:val="00B31C85"/>
    <w:rsid w:val="00B323A5"/>
    <w:rsid w:val="00B34687"/>
    <w:rsid w:val="00B35136"/>
    <w:rsid w:val="00B35F4B"/>
    <w:rsid w:val="00B36076"/>
    <w:rsid w:val="00B3752B"/>
    <w:rsid w:val="00B37605"/>
    <w:rsid w:val="00B3779A"/>
    <w:rsid w:val="00B415DA"/>
    <w:rsid w:val="00B41E39"/>
    <w:rsid w:val="00B425A4"/>
    <w:rsid w:val="00B42755"/>
    <w:rsid w:val="00B43DAC"/>
    <w:rsid w:val="00B4543C"/>
    <w:rsid w:val="00B4590F"/>
    <w:rsid w:val="00B45AC2"/>
    <w:rsid w:val="00B476CB"/>
    <w:rsid w:val="00B47B3E"/>
    <w:rsid w:val="00B50569"/>
    <w:rsid w:val="00B516B8"/>
    <w:rsid w:val="00B53C4A"/>
    <w:rsid w:val="00B54455"/>
    <w:rsid w:val="00B54BD5"/>
    <w:rsid w:val="00B5615E"/>
    <w:rsid w:val="00B5691D"/>
    <w:rsid w:val="00B57C65"/>
    <w:rsid w:val="00B57D0B"/>
    <w:rsid w:val="00B6004F"/>
    <w:rsid w:val="00B6076A"/>
    <w:rsid w:val="00B63713"/>
    <w:rsid w:val="00B6640D"/>
    <w:rsid w:val="00B6733E"/>
    <w:rsid w:val="00B700BF"/>
    <w:rsid w:val="00B708D8"/>
    <w:rsid w:val="00B73457"/>
    <w:rsid w:val="00B74374"/>
    <w:rsid w:val="00B743AC"/>
    <w:rsid w:val="00B76E30"/>
    <w:rsid w:val="00B77D9F"/>
    <w:rsid w:val="00B80AC2"/>
    <w:rsid w:val="00B80C14"/>
    <w:rsid w:val="00B80E0C"/>
    <w:rsid w:val="00B82B6B"/>
    <w:rsid w:val="00B86A99"/>
    <w:rsid w:val="00B86C32"/>
    <w:rsid w:val="00B87363"/>
    <w:rsid w:val="00B904B9"/>
    <w:rsid w:val="00B913C6"/>
    <w:rsid w:val="00B91484"/>
    <w:rsid w:val="00B938AC"/>
    <w:rsid w:val="00B947BF"/>
    <w:rsid w:val="00B952DE"/>
    <w:rsid w:val="00B955AB"/>
    <w:rsid w:val="00B959FF"/>
    <w:rsid w:val="00B96055"/>
    <w:rsid w:val="00B96985"/>
    <w:rsid w:val="00B97F13"/>
    <w:rsid w:val="00BA0FBE"/>
    <w:rsid w:val="00BA1491"/>
    <w:rsid w:val="00BA182C"/>
    <w:rsid w:val="00BA24DA"/>
    <w:rsid w:val="00BA2FAA"/>
    <w:rsid w:val="00BA4390"/>
    <w:rsid w:val="00BA537C"/>
    <w:rsid w:val="00BA5939"/>
    <w:rsid w:val="00BA6454"/>
    <w:rsid w:val="00BB0663"/>
    <w:rsid w:val="00BB1324"/>
    <w:rsid w:val="00BB2AD7"/>
    <w:rsid w:val="00BB34BA"/>
    <w:rsid w:val="00BB7001"/>
    <w:rsid w:val="00BB7776"/>
    <w:rsid w:val="00BC02EB"/>
    <w:rsid w:val="00BC06EB"/>
    <w:rsid w:val="00BC28F9"/>
    <w:rsid w:val="00BC4150"/>
    <w:rsid w:val="00BC4EA2"/>
    <w:rsid w:val="00BC509B"/>
    <w:rsid w:val="00BD1174"/>
    <w:rsid w:val="00BD1616"/>
    <w:rsid w:val="00BD1BAC"/>
    <w:rsid w:val="00BD347A"/>
    <w:rsid w:val="00BD3940"/>
    <w:rsid w:val="00BD3BC1"/>
    <w:rsid w:val="00BD3CC8"/>
    <w:rsid w:val="00BD4901"/>
    <w:rsid w:val="00BD4A23"/>
    <w:rsid w:val="00BD6569"/>
    <w:rsid w:val="00BD6A4E"/>
    <w:rsid w:val="00BD75DE"/>
    <w:rsid w:val="00BE0675"/>
    <w:rsid w:val="00BE19AC"/>
    <w:rsid w:val="00BE1D52"/>
    <w:rsid w:val="00BE2499"/>
    <w:rsid w:val="00BE2B67"/>
    <w:rsid w:val="00BE2D6B"/>
    <w:rsid w:val="00BE4397"/>
    <w:rsid w:val="00BE5C94"/>
    <w:rsid w:val="00BE5E9F"/>
    <w:rsid w:val="00BE6D7E"/>
    <w:rsid w:val="00BE7C95"/>
    <w:rsid w:val="00BF066E"/>
    <w:rsid w:val="00BF0971"/>
    <w:rsid w:val="00BF1AB6"/>
    <w:rsid w:val="00BF25F5"/>
    <w:rsid w:val="00BF2D62"/>
    <w:rsid w:val="00BF4EB8"/>
    <w:rsid w:val="00BF606E"/>
    <w:rsid w:val="00BF7F42"/>
    <w:rsid w:val="00C01BF6"/>
    <w:rsid w:val="00C01CC2"/>
    <w:rsid w:val="00C03B82"/>
    <w:rsid w:val="00C03C1D"/>
    <w:rsid w:val="00C03E79"/>
    <w:rsid w:val="00C043D9"/>
    <w:rsid w:val="00C05117"/>
    <w:rsid w:val="00C06117"/>
    <w:rsid w:val="00C065CB"/>
    <w:rsid w:val="00C06D82"/>
    <w:rsid w:val="00C07D83"/>
    <w:rsid w:val="00C10D14"/>
    <w:rsid w:val="00C112A5"/>
    <w:rsid w:val="00C12053"/>
    <w:rsid w:val="00C12E37"/>
    <w:rsid w:val="00C141E8"/>
    <w:rsid w:val="00C1451E"/>
    <w:rsid w:val="00C14CB4"/>
    <w:rsid w:val="00C14F81"/>
    <w:rsid w:val="00C15D2D"/>
    <w:rsid w:val="00C15EB3"/>
    <w:rsid w:val="00C15F93"/>
    <w:rsid w:val="00C20296"/>
    <w:rsid w:val="00C204C6"/>
    <w:rsid w:val="00C20D04"/>
    <w:rsid w:val="00C21027"/>
    <w:rsid w:val="00C23C46"/>
    <w:rsid w:val="00C2470D"/>
    <w:rsid w:val="00C25486"/>
    <w:rsid w:val="00C26A5C"/>
    <w:rsid w:val="00C27754"/>
    <w:rsid w:val="00C30275"/>
    <w:rsid w:val="00C30638"/>
    <w:rsid w:val="00C31044"/>
    <w:rsid w:val="00C3108B"/>
    <w:rsid w:val="00C312A2"/>
    <w:rsid w:val="00C3175F"/>
    <w:rsid w:val="00C32314"/>
    <w:rsid w:val="00C3324F"/>
    <w:rsid w:val="00C3415B"/>
    <w:rsid w:val="00C348BE"/>
    <w:rsid w:val="00C34CBB"/>
    <w:rsid w:val="00C34D88"/>
    <w:rsid w:val="00C354DB"/>
    <w:rsid w:val="00C355FB"/>
    <w:rsid w:val="00C356E2"/>
    <w:rsid w:val="00C356FC"/>
    <w:rsid w:val="00C35B96"/>
    <w:rsid w:val="00C37818"/>
    <w:rsid w:val="00C37E89"/>
    <w:rsid w:val="00C40318"/>
    <w:rsid w:val="00C40B47"/>
    <w:rsid w:val="00C4180F"/>
    <w:rsid w:val="00C42890"/>
    <w:rsid w:val="00C43486"/>
    <w:rsid w:val="00C44D66"/>
    <w:rsid w:val="00C45697"/>
    <w:rsid w:val="00C46065"/>
    <w:rsid w:val="00C4714E"/>
    <w:rsid w:val="00C4758E"/>
    <w:rsid w:val="00C47CD5"/>
    <w:rsid w:val="00C501FE"/>
    <w:rsid w:val="00C50E16"/>
    <w:rsid w:val="00C51E9F"/>
    <w:rsid w:val="00C527E0"/>
    <w:rsid w:val="00C53458"/>
    <w:rsid w:val="00C542FA"/>
    <w:rsid w:val="00C55898"/>
    <w:rsid w:val="00C56640"/>
    <w:rsid w:val="00C56CB1"/>
    <w:rsid w:val="00C575B4"/>
    <w:rsid w:val="00C57645"/>
    <w:rsid w:val="00C61B07"/>
    <w:rsid w:val="00C61E98"/>
    <w:rsid w:val="00C621B3"/>
    <w:rsid w:val="00C63B76"/>
    <w:rsid w:val="00C64505"/>
    <w:rsid w:val="00C65400"/>
    <w:rsid w:val="00C659BF"/>
    <w:rsid w:val="00C65E17"/>
    <w:rsid w:val="00C66951"/>
    <w:rsid w:val="00C714F7"/>
    <w:rsid w:val="00C72453"/>
    <w:rsid w:val="00C72858"/>
    <w:rsid w:val="00C75167"/>
    <w:rsid w:val="00C76A64"/>
    <w:rsid w:val="00C77689"/>
    <w:rsid w:val="00C8019E"/>
    <w:rsid w:val="00C82A44"/>
    <w:rsid w:val="00C842F2"/>
    <w:rsid w:val="00C85CEC"/>
    <w:rsid w:val="00C91266"/>
    <w:rsid w:val="00C9131A"/>
    <w:rsid w:val="00C91B87"/>
    <w:rsid w:val="00C9240F"/>
    <w:rsid w:val="00C94A97"/>
    <w:rsid w:val="00C95CB4"/>
    <w:rsid w:val="00C96D53"/>
    <w:rsid w:val="00C9707F"/>
    <w:rsid w:val="00C97183"/>
    <w:rsid w:val="00CA1112"/>
    <w:rsid w:val="00CA3A3C"/>
    <w:rsid w:val="00CA3F0B"/>
    <w:rsid w:val="00CA4586"/>
    <w:rsid w:val="00CA46BF"/>
    <w:rsid w:val="00CA4E07"/>
    <w:rsid w:val="00CA618F"/>
    <w:rsid w:val="00CA727D"/>
    <w:rsid w:val="00CA7495"/>
    <w:rsid w:val="00CB05BB"/>
    <w:rsid w:val="00CB08FB"/>
    <w:rsid w:val="00CB175B"/>
    <w:rsid w:val="00CB17F8"/>
    <w:rsid w:val="00CB1A5E"/>
    <w:rsid w:val="00CB4790"/>
    <w:rsid w:val="00CB4E79"/>
    <w:rsid w:val="00CB53AB"/>
    <w:rsid w:val="00CB5FAB"/>
    <w:rsid w:val="00CB6C6B"/>
    <w:rsid w:val="00CB6F1D"/>
    <w:rsid w:val="00CB7FD3"/>
    <w:rsid w:val="00CC0E92"/>
    <w:rsid w:val="00CC2659"/>
    <w:rsid w:val="00CC2ABA"/>
    <w:rsid w:val="00CC3274"/>
    <w:rsid w:val="00CC5BBF"/>
    <w:rsid w:val="00CC5C42"/>
    <w:rsid w:val="00CC75F3"/>
    <w:rsid w:val="00CC783A"/>
    <w:rsid w:val="00CC7FF8"/>
    <w:rsid w:val="00CD0393"/>
    <w:rsid w:val="00CD09AE"/>
    <w:rsid w:val="00CD1B94"/>
    <w:rsid w:val="00CD2858"/>
    <w:rsid w:val="00CD393D"/>
    <w:rsid w:val="00CD4331"/>
    <w:rsid w:val="00CD6327"/>
    <w:rsid w:val="00CD638F"/>
    <w:rsid w:val="00CD6825"/>
    <w:rsid w:val="00CD78C6"/>
    <w:rsid w:val="00CE1847"/>
    <w:rsid w:val="00CE1BE4"/>
    <w:rsid w:val="00CE3872"/>
    <w:rsid w:val="00CE3DFC"/>
    <w:rsid w:val="00CE4A95"/>
    <w:rsid w:val="00CE5007"/>
    <w:rsid w:val="00CE52AD"/>
    <w:rsid w:val="00CE5D39"/>
    <w:rsid w:val="00CE6204"/>
    <w:rsid w:val="00CE7080"/>
    <w:rsid w:val="00CE7B19"/>
    <w:rsid w:val="00CE7DA6"/>
    <w:rsid w:val="00CF1CD1"/>
    <w:rsid w:val="00CF1D1F"/>
    <w:rsid w:val="00CF27B9"/>
    <w:rsid w:val="00CF28F5"/>
    <w:rsid w:val="00CF3067"/>
    <w:rsid w:val="00CF3776"/>
    <w:rsid w:val="00CF3B9D"/>
    <w:rsid w:val="00CF476E"/>
    <w:rsid w:val="00CF4BFA"/>
    <w:rsid w:val="00CF5665"/>
    <w:rsid w:val="00CF57A7"/>
    <w:rsid w:val="00CF674D"/>
    <w:rsid w:val="00CF6AF5"/>
    <w:rsid w:val="00D01512"/>
    <w:rsid w:val="00D03426"/>
    <w:rsid w:val="00D03469"/>
    <w:rsid w:val="00D0413F"/>
    <w:rsid w:val="00D069A2"/>
    <w:rsid w:val="00D077B6"/>
    <w:rsid w:val="00D12940"/>
    <w:rsid w:val="00D13626"/>
    <w:rsid w:val="00D13924"/>
    <w:rsid w:val="00D147BD"/>
    <w:rsid w:val="00D14B0C"/>
    <w:rsid w:val="00D14E02"/>
    <w:rsid w:val="00D14FDB"/>
    <w:rsid w:val="00D15164"/>
    <w:rsid w:val="00D15544"/>
    <w:rsid w:val="00D17CD2"/>
    <w:rsid w:val="00D247A4"/>
    <w:rsid w:val="00D25096"/>
    <w:rsid w:val="00D25C04"/>
    <w:rsid w:val="00D274F9"/>
    <w:rsid w:val="00D2757E"/>
    <w:rsid w:val="00D27858"/>
    <w:rsid w:val="00D303D7"/>
    <w:rsid w:val="00D31F27"/>
    <w:rsid w:val="00D32A5C"/>
    <w:rsid w:val="00D33CFC"/>
    <w:rsid w:val="00D344FF"/>
    <w:rsid w:val="00D3489F"/>
    <w:rsid w:val="00D35758"/>
    <w:rsid w:val="00D3742C"/>
    <w:rsid w:val="00D4040B"/>
    <w:rsid w:val="00D4305A"/>
    <w:rsid w:val="00D447BF"/>
    <w:rsid w:val="00D45643"/>
    <w:rsid w:val="00D506B1"/>
    <w:rsid w:val="00D50AA2"/>
    <w:rsid w:val="00D50C46"/>
    <w:rsid w:val="00D51096"/>
    <w:rsid w:val="00D53003"/>
    <w:rsid w:val="00D53400"/>
    <w:rsid w:val="00D54DBB"/>
    <w:rsid w:val="00D55877"/>
    <w:rsid w:val="00D5659F"/>
    <w:rsid w:val="00D569E3"/>
    <w:rsid w:val="00D570BD"/>
    <w:rsid w:val="00D5738E"/>
    <w:rsid w:val="00D6052A"/>
    <w:rsid w:val="00D60729"/>
    <w:rsid w:val="00D60D44"/>
    <w:rsid w:val="00D66E7E"/>
    <w:rsid w:val="00D71107"/>
    <w:rsid w:val="00D7318B"/>
    <w:rsid w:val="00D73475"/>
    <w:rsid w:val="00D74D3F"/>
    <w:rsid w:val="00D77076"/>
    <w:rsid w:val="00D77FB4"/>
    <w:rsid w:val="00D808FC"/>
    <w:rsid w:val="00D818D9"/>
    <w:rsid w:val="00D81BEF"/>
    <w:rsid w:val="00D82125"/>
    <w:rsid w:val="00D83A1A"/>
    <w:rsid w:val="00D840DA"/>
    <w:rsid w:val="00D8527B"/>
    <w:rsid w:val="00D8601B"/>
    <w:rsid w:val="00D8637C"/>
    <w:rsid w:val="00D86675"/>
    <w:rsid w:val="00D86F70"/>
    <w:rsid w:val="00D90492"/>
    <w:rsid w:val="00D914C4"/>
    <w:rsid w:val="00D924DC"/>
    <w:rsid w:val="00D944B8"/>
    <w:rsid w:val="00D94A51"/>
    <w:rsid w:val="00D954E1"/>
    <w:rsid w:val="00D95BAD"/>
    <w:rsid w:val="00D9655C"/>
    <w:rsid w:val="00D97452"/>
    <w:rsid w:val="00DA1658"/>
    <w:rsid w:val="00DA1861"/>
    <w:rsid w:val="00DA1A96"/>
    <w:rsid w:val="00DA3309"/>
    <w:rsid w:val="00DA4602"/>
    <w:rsid w:val="00DA66C0"/>
    <w:rsid w:val="00DA6EA5"/>
    <w:rsid w:val="00DA76E7"/>
    <w:rsid w:val="00DA7AD0"/>
    <w:rsid w:val="00DA7B89"/>
    <w:rsid w:val="00DA7E19"/>
    <w:rsid w:val="00DB08DC"/>
    <w:rsid w:val="00DB22BB"/>
    <w:rsid w:val="00DB376D"/>
    <w:rsid w:val="00DB43D3"/>
    <w:rsid w:val="00DB4D5F"/>
    <w:rsid w:val="00DB67C1"/>
    <w:rsid w:val="00DC02E4"/>
    <w:rsid w:val="00DC0E14"/>
    <w:rsid w:val="00DC16B9"/>
    <w:rsid w:val="00DC3340"/>
    <w:rsid w:val="00DC39A6"/>
    <w:rsid w:val="00DC57E4"/>
    <w:rsid w:val="00DC753C"/>
    <w:rsid w:val="00DD0174"/>
    <w:rsid w:val="00DD0183"/>
    <w:rsid w:val="00DD0BE1"/>
    <w:rsid w:val="00DD0E07"/>
    <w:rsid w:val="00DD2B84"/>
    <w:rsid w:val="00DD3111"/>
    <w:rsid w:val="00DD4E02"/>
    <w:rsid w:val="00DD5687"/>
    <w:rsid w:val="00DD78E8"/>
    <w:rsid w:val="00DE0250"/>
    <w:rsid w:val="00DE0C46"/>
    <w:rsid w:val="00DE1B03"/>
    <w:rsid w:val="00DE1F4F"/>
    <w:rsid w:val="00DE35DA"/>
    <w:rsid w:val="00DE390A"/>
    <w:rsid w:val="00DE3E79"/>
    <w:rsid w:val="00DE4176"/>
    <w:rsid w:val="00DE6D33"/>
    <w:rsid w:val="00DE7719"/>
    <w:rsid w:val="00DE7AB6"/>
    <w:rsid w:val="00DF05EE"/>
    <w:rsid w:val="00DF09F1"/>
    <w:rsid w:val="00DF420F"/>
    <w:rsid w:val="00DF448E"/>
    <w:rsid w:val="00DF66B7"/>
    <w:rsid w:val="00DF6EF1"/>
    <w:rsid w:val="00DF787F"/>
    <w:rsid w:val="00E00537"/>
    <w:rsid w:val="00E008B4"/>
    <w:rsid w:val="00E00F85"/>
    <w:rsid w:val="00E0377D"/>
    <w:rsid w:val="00E03F59"/>
    <w:rsid w:val="00E057D9"/>
    <w:rsid w:val="00E05C64"/>
    <w:rsid w:val="00E07E83"/>
    <w:rsid w:val="00E10CB7"/>
    <w:rsid w:val="00E10EE7"/>
    <w:rsid w:val="00E1125E"/>
    <w:rsid w:val="00E11528"/>
    <w:rsid w:val="00E1179C"/>
    <w:rsid w:val="00E11BDC"/>
    <w:rsid w:val="00E12A4D"/>
    <w:rsid w:val="00E16117"/>
    <w:rsid w:val="00E16252"/>
    <w:rsid w:val="00E22A5B"/>
    <w:rsid w:val="00E2569F"/>
    <w:rsid w:val="00E25CF4"/>
    <w:rsid w:val="00E269C9"/>
    <w:rsid w:val="00E26C31"/>
    <w:rsid w:val="00E26E03"/>
    <w:rsid w:val="00E26EFC"/>
    <w:rsid w:val="00E27822"/>
    <w:rsid w:val="00E304F2"/>
    <w:rsid w:val="00E31879"/>
    <w:rsid w:val="00E330F7"/>
    <w:rsid w:val="00E33208"/>
    <w:rsid w:val="00E342B4"/>
    <w:rsid w:val="00E3490C"/>
    <w:rsid w:val="00E3664C"/>
    <w:rsid w:val="00E372D5"/>
    <w:rsid w:val="00E3736E"/>
    <w:rsid w:val="00E42BC3"/>
    <w:rsid w:val="00E45396"/>
    <w:rsid w:val="00E50B2E"/>
    <w:rsid w:val="00E5141A"/>
    <w:rsid w:val="00E51D6B"/>
    <w:rsid w:val="00E536AD"/>
    <w:rsid w:val="00E53FA7"/>
    <w:rsid w:val="00E56D59"/>
    <w:rsid w:val="00E57D2C"/>
    <w:rsid w:val="00E60164"/>
    <w:rsid w:val="00E61A5D"/>
    <w:rsid w:val="00E6270E"/>
    <w:rsid w:val="00E64F4A"/>
    <w:rsid w:val="00E65DC9"/>
    <w:rsid w:val="00E677F8"/>
    <w:rsid w:val="00E70066"/>
    <w:rsid w:val="00E7009B"/>
    <w:rsid w:val="00E72551"/>
    <w:rsid w:val="00E72948"/>
    <w:rsid w:val="00E72A71"/>
    <w:rsid w:val="00E72BBC"/>
    <w:rsid w:val="00E75127"/>
    <w:rsid w:val="00E75376"/>
    <w:rsid w:val="00E81732"/>
    <w:rsid w:val="00E823D6"/>
    <w:rsid w:val="00E83557"/>
    <w:rsid w:val="00E837A4"/>
    <w:rsid w:val="00E83AB3"/>
    <w:rsid w:val="00E83E1B"/>
    <w:rsid w:val="00E86C87"/>
    <w:rsid w:val="00E86DC1"/>
    <w:rsid w:val="00E86FF3"/>
    <w:rsid w:val="00E87DA4"/>
    <w:rsid w:val="00E900E4"/>
    <w:rsid w:val="00E90AC6"/>
    <w:rsid w:val="00E91AAA"/>
    <w:rsid w:val="00E92745"/>
    <w:rsid w:val="00E93F41"/>
    <w:rsid w:val="00E94C62"/>
    <w:rsid w:val="00E952D1"/>
    <w:rsid w:val="00E95536"/>
    <w:rsid w:val="00E95D49"/>
    <w:rsid w:val="00E96A7C"/>
    <w:rsid w:val="00E97410"/>
    <w:rsid w:val="00EA12DA"/>
    <w:rsid w:val="00EA1951"/>
    <w:rsid w:val="00EA316A"/>
    <w:rsid w:val="00EA3579"/>
    <w:rsid w:val="00EA3A30"/>
    <w:rsid w:val="00EA418E"/>
    <w:rsid w:val="00EA41A4"/>
    <w:rsid w:val="00EA4635"/>
    <w:rsid w:val="00EA6B19"/>
    <w:rsid w:val="00EA78C3"/>
    <w:rsid w:val="00EA7BF5"/>
    <w:rsid w:val="00EB07C5"/>
    <w:rsid w:val="00EB2EE9"/>
    <w:rsid w:val="00EB3648"/>
    <w:rsid w:val="00EB38FD"/>
    <w:rsid w:val="00EB4A1F"/>
    <w:rsid w:val="00EB6169"/>
    <w:rsid w:val="00EB70B5"/>
    <w:rsid w:val="00EC0943"/>
    <w:rsid w:val="00EC1879"/>
    <w:rsid w:val="00EC3A43"/>
    <w:rsid w:val="00EC4282"/>
    <w:rsid w:val="00EC49AB"/>
    <w:rsid w:val="00EC573B"/>
    <w:rsid w:val="00EC6521"/>
    <w:rsid w:val="00ED0C47"/>
    <w:rsid w:val="00ED0D00"/>
    <w:rsid w:val="00ED15E4"/>
    <w:rsid w:val="00ED1929"/>
    <w:rsid w:val="00ED2288"/>
    <w:rsid w:val="00ED294A"/>
    <w:rsid w:val="00ED3044"/>
    <w:rsid w:val="00ED439E"/>
    <w:rsid w:val="00ED6ADA"/>
    <w:rsid w:val="00ED6D04"/>
    <w:rsid w:val="00ED6EC9"/>
    <w:rsid w:val="00ED6FF3"/>
    <w:rsid w:val="00EE24FD"/>
    <w:rsid w:val="00EE29DE"/>
    <w:rsid w:val="00EE2FB5"/>
    <w:rsid w:val="00EE334F"/>
    <w:rsid w:val="00EE4949"/>
    <w:rsid w:val="00EE7796"/>
    <w:rsid w:val="00EE7EA5"/>
    <w:rsid w:val="00EF01C1"/>
    <w:rsid w:val="00EF0FA2"/>
    <w:rsid w:val="00EF15D4"/>
    <w:rsid w:val="00EF186D"/>
    <w:rsid w:val="00EF19D5"/>
    <w:rsid w:val="00EF2080"/>
    <w:rsid w:val="00EF4A33"/>
    <w:rsid w:val="00EF62C1"/>
    <w:rsid w:val="00EF62F6"/>
    <w:rsid w:val="00EF78C8"/>
    <w:rsid w:val="00F001F0"/>
    <w:rsid w:val="00F010E4"/>
    <w:rsid w:val="00F01D2D"/>
    <w:rsid w:val="00F022F4"/>
    <w:rsid w:val="00F023A0"/>
    <w:rsid w:val="00F02453"/>
    <w:rsid w:val="00F02A8C"/>
    <w:rsid w:val="00F02B06"/>
    <w:rsid w:val="00F02FBE"/>
    <w:rsid w:val="00F036DD"/>
    <w:rsid w:val="00F04B77"/>
    <w:rsid w:val="00F0612A"/>
    <w:rsid w:val="00F06943"/>
    <w:rsid w:val="00F0774C"/>
    <w:rsid w:val="00F0788D"/>
    <w:rsid w:val="00F10073"/>
    <w:rsid w:val="00F10808"/>
    <w:rsid w:val="00F10C21"/>
    <w:rsid w:val="00F10EE8"/>
    <w:rsid w:val="00F11C1B"/>
    <w:rsid w:val="00F12140"/>
    <w:rsid w:val="00F12EE5"/>
    <w:rsid w:val="00F13558"/>
    <w:rsid w:val="00F13CAA"/>
    <w:rsid w:val="00F14339"/>
    <w:rsid w:val="00F1525F"/>
    <w:rsid w:val="00F1574F"/>
    <w:rsid w:val="00F15832"/>
    <w:rsid w:val="00F1593C"/>
    <w:rsid w:val="00F165AF"/>
    <w:rsid w:val="00F17006"/>
    <w:rsid w:val="00F23F66"/>
    <w:rsid w:val="00F2460D"/>
    <w:rsid w:val="00F2499E"/>
    <w:rsid w:val="00F2616B"/>
    <w:rsid w:val="00F2620F"/>
    <w:rsid w:val="00F26AB3"/>
    <w:rsid w:val="00F26CE7"/>
    <w:rsid w:val="00F26D5D"/>
    <w:rsid w:val="00F270EE"/>
    <w:rsid w:val="00F3007C"/>
    <w:rsid w:val="00F302AE"/>
    <w:rsid w:val="00F305BA"/>
    <w:rsid w:val="00F3062E"/>
    <w:rsid w:val="00F308BE"/>
    <w:rsid w:val="00F31AD5"/>
    <w:rsid w:val="00F324B5"/>
    <w:rsid w:val="00F32A73"/>
    <w:rsid w:val="00F32D60"/>
    <w:rsid w:val="00F34AAD"/>
    <w:rsid w:val="00F36306"/>
    <w:rsid w:val="00F36CDA"/>
    <w:rsid w:val="00F36CE8"/>
    <w:rsid w:val="00F41381"/>
    <w:rsid w:val="00F426D2"/>
    <w:rsid w:val="00F436CE"/>
    <w:rsid w:val="00F4551D"/>
    <w:rsid w:val="00F459C8"/>
    <w:rsid w:val="00F46699"/>
    <w:rsid w:val="00F47072"/>
    <w:rsid w:val="00F50E0A"/>
    <w:rsid w:val="00F51FFD"/>
    <w:rsid w:val="00F52407"/>
    <w:rsid w:val="00F530A9"/>
    <w:rsid w:val="00F5350F"/>
    <w:rsid w:val="00F5420B"/>
    <w:rsid w:val="00F5502B"/>
    <w:rsid w:val="00F55CAC"/>
    <w:rsid w:val="00F55E68"/>
    <w:rsid w:val="00F569EB"/>
    <w:rsid w:val="00F56B9B"/>
    <w:rsid w:val="00F60524"/>
    <w:rsid w:val="00F60668"/>
    <w:rsid w:val="00F60E64"/>
    <w:rsid w:val="00F637E2"/>
    <w:rsid w:val="00F63ED5"/>
    <w:rsid w:val="00F70662"/>
    <w:rsid w:val="00F73CD2"/>
    <w:rsid w:val="00F74367"/>
    <w:rsid w:val="00F74608"/>
    <w:rsid w:val="00F757CE"/>
    <w:rsid w:val="00F75BA7"/>
    <w:rsid w:val="00F779AD"/>
    <w:rsid w:val="00F81316"/>
    <w:rsid w:val="00F8215D"/>
    <w:rsid w:val="00F82F9C"/>
    <w:rsid w:val="00F8369B"/>
    <w:rsid w:val="00F8496F"/>
    <w:rsid w:val="00F85344"/>
    <w:rsid w:val="00F853FF"/>
    <w:rsid w:val="00F85BDF"/>
    <w:rsid w:val="00F861A4"/>
    <w:rsid w:val="00F87381"/>
    <w:rsid w:val="00F90731"/>
    <w:rsid w:val="00FA029D"/>
    <w:rsid w:val="00FA0EE1"/>
    <w:rsid w:val="00FA10D1"/>
    <w:rsid w:val="00FA203D"/>
    <w:rsid w:val="00FA2273"/>
    <w:rsid w:val="00FA24A8"/>
    <w:rsid w:val="00FA32DF"/>
    <w:rsid w:val="00FA436C"/>
    <w:rsid w:val="00FA445A"/>
    <w:rsid w:val="00FA4F0E"/>
    <w:rsid w:val="00FA6332"/>
    <w:rsid w:val="00FA6B2A"/>
    <w:rsid w:val="00FA718C"/>
    <w:rsid w:val="00FA71B6"/>
    <w:rsid w:val="00FB06DB"/>
    <w:rsid w:val="00FB133B"/>
    <w:rsid w:val="00FB22B3"/>
    <w:rsid w:val="00FB2CE2"/>
    <w:rsid w:val="00FB3520"/>
    <w:rsid w:val="00FB4023"/>
    <w:rsid w:val="00FB69CD"/>
    <w:rsid w:val="00FB7B87"/>
    <w:rsid w:val="00FC0855"/>
    <w:rsid w:val="00FC183F"/>
    <w:rsid w:val="00FC482B"/>
    <w:rsid w:val="00FC6053"/>
    <w:rsid w:val="00FC73E2"/>
    <w:rsid w:val="00FD011C"/>
    <w:rsid w:val="00FD0914"/>
    <w:rsid w:val="00FD16B9"/>
    <w:rsid w:val="00FD17F7"/>
    <w:rsid w:val="00FD1A91"/>
    <w:rsid w:val="00FD3EF6"/>
    <w:rsid w:val="00FD4532"/>
    <w:rsid w:val="00FD4540"/>
    <w:rsid w:val="00FD4638"/>
    <w:rsid w:val="00FD4FB6"/>
    <w:rsid w:val="00FE05CA"/>
    <w:rsid w:val="00FE2FC0"/>
    <w:rsid w:val="00FE3E85"/>
    <w:rsid w:val="00FE6EC8"/>
    <w:rsid w:val="00FE74E6"/>
    <w:rsid w:val="00FF18A1"/>
    <w:rsid w:val="00FF20F5"/>
    <w:rsid w:val="00FF225F"/>
    <w:rsid w:val="00FF2AF4"/>
    <w:rsid w:val="00FF486F"/>
    <w:rsid w:val="00FF4EDF"/>
    <w:rsid w:val="00FF5283"/>
    <w:rsid w:val="00FF5322"/>
    <w:rsid w:val="00FF6B0E"/>
    <w:rsid w:val="00FF78BA"/>
    <w:rsid w:val="00FF7FE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6E833D"/>
  <w15:docId w15:val="{EEC1E054-5AC0-4118-9742-F3D03AE6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7DE"/>
    <w:pPr>
      <w:spacing w:after="60"/>
      <w:jc w:val="both"/>
    </w:pPr>
    <w:rPr>
      <w:rFonts w:ascii="Arial" w:hAnsi="Arial"/>
      <w:sz w:val="22"/>
      <w:szCs w:val="24"/>
      <w:lang w:eastAsia="en-US"/>
    </w:rPr>
  </w:style>
  <w:style w:type="paragraph" w:styleId="Heading1">
    <w:name w:val="heading 1"/>
    <w:aliases w:val="Heading 1 Char1,H1 Char1,h1 Char1,H1,h1,Part,Attribute Heading 1,No numbers,Chapter Headline,Heading,2,(Alt+1),(Alt+1)1,(Alt+1)2,(Alt+1)3,(Alt+1)4,(Alt+1)5,(Alt+1)6,(Alt+1)7,(Alt+1)8,(Alt+1)9,(Alt+1)10,(Alt+1)11,(Alt+1)21,(Alt+1)31,(Alt+1)41"/>
    <w:basedOn w:val="Normal"/>
    <w:next w:val="Normal"/>
    <w:autoRedefine/>
    <w:qFormat/>
    <w:rsid w:val="008C11D9"/>
    <w:pPr>
      <w:keepNext/>
      <w:numPr>
        <w:numId w:val="16"/>
      </w:numPr>
      <w:spacing w:after="120"/>
      <w:outlineLvl w:val="0"/>
    </w:pPr>
    <w:rPr>
      <w:rFonts w:cs="Arial"/>
      <w:b/>
      <w:color w:val="000000"/>
      <w:sz w:val="32"/>
      <w:szCs w:val="32"/>
      <w:lang w:eastAsia="en-NZ"/>
    </w:rPr>
  </w:style>
  <w:style w:type="paragraph" w:styleId="Heading2">
    <w:name w:val="heading 2"/>
    <w:aliases w:val="Chapter Title,H2,Heading 2a,h2,h2 main heading,S&amp;P Heading 2,(Alt+2),(Alt+2)1,(Alt+2)2,Subhead A,H21,H22,H23,H211,H221,HD2,heading 2new,Heading 2 Hidden,L2,Attribute Heading 2,hello,style2,A.B.C.,B,C,Heading2-bio,Career Exp.,Level 2,•H2,T2,X,h"/>
    <w:basedOn w:val="Normal"/>
    <w:next w:val="Normal"/>
    <w:qFormat/>
    <w:rsid w:val="00D95BAD"/>
    <w:pPr>
      <w:keepNext/>
      <w:numPr>
        <w:ilvl w:val="1"/>
        <w:numId w:val="4"/>
      </w:numPr>
      <w:spacing w:before="240"/>
      <w:outlineLvl w:val="1"/>
    </w:pPr>
    <w:rPr>
      <w:rFonts w:cs="Arial"/>
      <w:b/>
      <w:bCs/>
      <w:i/>
      <w:iCs/>
      <w:sz w:val="28"/>
      <w:szCs w:val="28"/>
    </w:rPr>
  </w:style>
  <w:style w:type="paragraph" w:styleId="Heading3">
    <w:name w:val="heading 3"/>
    <w:aliases w:val="Section,Para3,List Heading,- Side,h3,3rd Main head,sl3,Heading 3under,- Maj Side,Level 1 - 1,H3,Heading 3 - old,3,h3 sub heading,Proposa,alltoc,text,Project 3,(L3),(L3)1,(L3)2,(L3)3,(L3)11,(L3)4,(L3)12,(L3)21,(L3)31,(L3)111,H31,??? 3,*.*.*,H32"/>
    <w:basedOn w:val="Normal"/>
    <w:next w:val="Normal"/>
    <w:qFormat/>
    <w:rsid w:val="002B4402"/>
    <w:pPr>
      <w:keepNext/>
      <w:numPr>
        <w:ilvl w:val="2"/>
        <w:numId w:val="4"/>
      </w:numPr>
      <w:spacing w:before="240" w:after="120"/>
      <w:outlineLvl w:val="2"/>
    </w:pPr>
    <w:rPr>
      <w:rFonts w:cs="Arial"/>
      <w:b/>
      <w:bCs/>
      <w:sz w:val="26"/>
      <w:szCs w:val="26"/>
    </w:rPr>
  </w:style>
  <w:style w:type="paragraph" w:styleId="Heading4">
    <w:name w:val="heading 4"/>
    <w:aliases w:val="Map Title,Continued,h4,H4,T4,h41,H41,h42,H42,h43,H43,h44,H44,h45,H45,dash,d,4 dash"/>
    <w:basedOn w:val="Normal"/>
    <w:next w:val="Normal"/>
    <w:qFormat/>
    <w:rsid w:val="002B4402"/>
    <w:pPr>
      <w:keepNext/>
      <w:numPr>
        <w:ilvl w:val="3"/>
        <w:numId w:val="4"/>
      </w:numPr>
      <w:spacing w:before="240"/>
      <w:outlineLvl w:val="3"/>
    </w:pPr>
    <w:rPr>
      <w:rFonts w:ascii="Times New Roman" w:hAnsi="Times New Roman"/>
      <w:b/>
      <w:bCs/>
      <w:sz w:val="28"/>
      <w:szCs w:val="28"/>
    </w:rPr>
  </w:style>
  <w:style w:type="paragraph" w:styleId="Heading5">
    <w:name w:val="heading 5"/>
    <w:aliases w:val="Block Label,T5,h5,H5,h51,H51,h52,H52,h53,H53,h54,H54,h55,H55,sub-bullet,sb,4,5 sub-bullet"/>
    <w:basedOn w:val="Normal"/>
    <w:next w:val="Normal"/>
    <w:qFormat/>
    <w:rsid w:val="002B4402"/>
    <w:pPr>
      <w:numPr>
        <w:ilvl w:val="4"/>
        <w:numId w:val="4"/>
      </w:numPr>
      <w:spacing w:before="240"/>
      <w:outlineLvl w:val="4"/>
    </w:pPr>
    <w:rPr>
      <w:b/>
      <w:bCs/>
      <w:i/>
      <w:iCs/>
      <w:sz w:val="26"/>
      <w:szCs w:val="26"/>
    </w:rPr>
  </w:style>
  <w:style w:type="paragraph" w:styleId="Heading6">
    <w:name w:val="heading 6"/>
    <w:aliases w:val="h6,H6,H61,H62,H63,H64,H65,sub-dash,sd,5,T6"/>
    <w:basedOn w:val="Normal"/>
    <w:next w:val="Normal"/>
    <w:qFormat/>
    <w:rsid w:val="002B4402"/>
    <w:pPr>
      <w:numPr>
        <w:ilvl w:val="5"/>
        <w:numId w:val="4"/>
      </w:numPr>
      <w:spacing w:before="240"/>
      <w:outlineLvl w:val="5"/>
    </w:pPr>
    <w:rPr>
      <w:rFonts w:ascii="Times New Roman" w:hAnsi="Times New Roman"/>
      <w:b/>
      <w:bCs/>
      <w:szCs w:val="22"/>
    </w:rPr>
  </w:style>
  <w:style w:type="paragraph" w:styleId="Heading7">
    <w:name w:val="heading 7"/>
    <w:aliases w:val="Heading 7 (do not use),No#,No digit heading,H7,H71,H72,H73,H74,H75,T7"/>
    <w:basedOn w:val="Normal"/>
    <w:next w:val="Normal"/>
    <w:qFormat/>
    <w:rsid w:val="002B4402"/>
    <w:pPr>
      <w:numPr>
        <w:ilvl w:val="6"/>
        <w:numId w:val="4"/>
      </w:numPr>
      <w:spacing w:before="240"/>
      <w:outlineLvl w:val="6"/>
    </w:pPr>
    <w:rPr>
      <w:rFonts w:ascii="Times New Roman" w:hAnsi="Times New Roman"/>
      <w:sz w:val="24"/>
    </w:rPr>
  </w:style>
  <w:style w:type="paragraph" w:styleId="Heading8">
    <w:name w:val="heading 8"/>
    <w:aliases w:val="Heading 8 (do not use),H8,H81,H82,H83,H84,H85,T8"/>
    <w:basedOn w:val="Normal"/>
    <w:next w:val="Normal"/>
    <w:qFormat/>
    <w:rsid w:val="002B4402"/>
    <w:pPr>
      <w:numPr>
        <w:ilvl w:val="7"/>
        <w:numId w:val="4"/>
      </w:numPr>
      <w:spacing w:before="240"/>
      <w:outlineLvl w:val="7"/>
    </w:pPr>
    <w:rPr>
      <w:rFonts w:ascii="Times New Roman" w:hAnsi="Times New Roman"/>
      <w:i/>
      <w:iCs/>
      <w:sz w:val="24"/>
    </w:rPr>
  </w:style>
  <w:style w:type="paragraph" w:styleId="Heading9">
    <w:name w:val="heading 9"/>
    <w:aliases w:val="Delete me!,Heading 9 (do not use),H9,H91,H92,H93,H94,H95,T9"/>
    <w:basedOn w:val="Normal"/>
    <w:next w:val="Normal"/>
    <w:qFormat/>
    <w:rsid w:val="002B4402"/>
    <w:pPr>
      <w:numPr>
        <w:ilvl w:val="8"/>
        <w:numId w:val="4"/>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CA4586"/>
  </w:style>
  <w:style w:type="table" w:styleId="TableGrid">
    <w:name w:val="Table Grid"/>
    <w:basedOn w:val="TableNormal"/>
    <w:rsid w:val="000E5E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A65347"/>
    <w:pPr>
      <w:tabs>
        <w:tab w:val="center" w:pos="4153"/>
        <w:tab w:val="right" w:pos="8306"/>
      </w:tabs>
      <w:spacing w:before="60"/>
      <w:jc w:val="right"/>
    </w:pPr>
    <w:rPr>
      <w:rFonts w:ascii="Verdana" w:hAnsi="Verdana"/>
      <w:color w:val="A5A39E"/>
      <w:sz w:val="16"/>
      <w:szCs w:val="16"/>
    </w:rPr>
  </w:style>
  <w:style w:type="paragraph" w:styleId="Footer">
    <w:name w:val="footer"/>
    <w:basedOn w:val="Normal"/>
    <w:link w:val="FooterChar"/>
    <w:uiPriority w:val="99"/>
    <w:rsid w:val="00A65347"/>
    <w:pPr>
      <w:tabs>
        <w:tab w:val="center" w:pos="4153"/>
        <w:tab w:val="right" w:pos="8306"/>
      </w:tabs>
      <w:spacing w:before="60"/>
    </w:pPr>
    <w:rPr>
      <w:rFonts w:ascii="Verdana" w:hAnsi="Verdana"/>
      <w:color w:val="A5A39E"/>
      <w:sz w:val="16"/>
      <w:szCs w:val="16"/>
    </w:rPr>
  </w:style>
  <w:style w:type="paragraph" w:customStyle="1" w:styleId="TitlePageHeading">
    <w:name w:val="Title Page Heading"/>
    <w:basedOn w:val="Normal"/>
    <w:rsid w:val="00104584"/>
    <w:pPr>
      <w:spacing w:before="480" w:after="120"/>
      <w:jc w:val="right"/>
    </w:pPr>
    <w:rPr>
      <w:b/>
      <w:sz w:val="48"/>
    </w:rPr>
  </w:style>
  <w:style w:type="paragraph" w:customStyle="1" w:styleId="TitlePageSubheading">
    <w:name w:val="Title Page Subheading"/>
    <w:basedOn w:val="Normal"/>
    <w:uiPriority w:val="99"/>
    <w:rsid w:val="008852A6"/>
    <w:pPr>
      <w:spacing w:before="480" w:after="120"/>
      <w:jc w:val="right"/>
    </w:pPr>
    <w:rPr>
      <w:b/>
      <w:sz w:val="28"/>
    </w:rPr>
  </w:style>
  <w:style w:type="paragraph" w:customStyle="1" w:styleId="ClientLogo">
    <w:name w:val="Client Logo"/>
    <w:basedOn w:val="Normal"/>
    <w:rsid w:val="008852A6"/>
    <w:pPr>
      <w:spacing w:before="1800" w:after="1800"/>
      <w:jc w:val="right"/>
    </w:pPr>
  </w:style>
  <w:style w:type="paragraph" w:customStyle="1" w:styleId="PreambleHeading">
    <w:name w:val="Preamble Heading"/>
    <w:basedOn w:val="Normal"/>
    <w:link w:val="PreambleHeadingChar"/>
    <w:rsid w:val="008852A6"/>
    <w:pPr>
      <w:spacing w:before="360" w:after="120"/>
    </w:pPr>
    <w:rPr>
      <w:b/>
      <w:sz w:val="32"/>
    </w:rPr>
  </w:style>
  <w:style w:type="paragraph" w:customStyle="1" w:styleId="TableText">
    <w:name w:val="Table Text"/>
    <w:basedOn w:val="Normal"/>
    <w:link w:val="TableTextChar"/>
    <w:rsid w:val="000A7CC8"/>
    <w:pPr>
      <w:spacing w:before="60"/>
      <w:jc w:val="left"/>
    </w:pPr>
    <w:rPr>
      <w:sz w:val="20"/>
    </w:rPr>
  </w:style>
  <w:style w:type="paragraph" w:customStyle="1" w:styleId="TableHeading">
    <w:name w:val="Table Heading"/>
    <w:basedOn w:val="Normal"/>
    <w:rsid w:val="0073100F"/>
    <w:pPr>
      <w:spacing w:before="120" w:after="120"/>
      <w:jc w:val="center"/>
    </w:pPr>
    <w:rPr>
      <w:b/>
      <w:color w:val="FFFFFF"/>
    </w:rPr>
  </w:style>
  <w:style w:type="paragraph" w:customStyle="1" w:styleId="TableSubheading">
    <w:name w:val="Table Subheading"/>
    <w:basedOn w:val="Normal"/>
    <w:rsid w:val="0073100F"/>
    <w:pPr>
      <w:spacing w:before="120" w:after="120"/>
      <w:jc w:val="center"/>
    </w:pPr>
    <w:rPr>
      <w:b/>
    </w:rPr>
  </w:style>
  <w:style w:type="paragraph" w:customStyle="1" w:styleId="TableBullet">
    <w:name w:val="Table Bullet"/>
    <w:basedOn w:val="TableText"/>
    <w:rsid w:val="000A7CC8"/>
    <w:pPr>
      <w:numPr>
        <w:numId w:val="2"/>
      </w:numPr>
    </w:pPr>
  </w:style>
  <w:style w:type="paragraph" w:customStyle="1" w:styleId="TableSubBullet">
    <w:name w:val="Table Sub Bullet"/>
    <w:basedOn w:val="TableBullet"/>
    <w:rsid w:val="000A7CC8"/>
    <w:pPr>
      <w:numPr>
        <w:numId w:val="1"/>
      </w:numPr>
    </w:pPr>
  </w:style>
  <w:style w:type="paragraph" w:customStyle="1" w:styleId="TableNumber">
    <w:name w:val="Table Number"/>
    <w:basedOn w:val="TableText"/>
    <w:rsid w:val="000A7CC8"/>
    <w:pPr>
      <w:numPr>
        <w:numId w:val="3"/>
      </w:numPr>
    </w:pPr>
  </w:style>
  <w:style w:type="paragraph" w:customStyle="1" w:styleId="ExecSummaryHeading">
    <w:name w:val="Exec Summary Heading"/>
    <w:basedOn w:val="Normal"/>
    <w:rsid w:val="002B4402"/>
    <w:pPr>
      <w:spacing w:before="360" w:after="120"/>
    </w:pPr>
    <w:rPr>
      <w:b/>
      <w:sz w:val="32"/>
    </w:rPr>
  </w:style>
  <w:style w:type="paragraph" w:styleId="TOC1">
    <w:name w:val="toc 1"/>
    <w:basedOn w:val="Normal"/>
    <w:next w:val="Normal"/>
    <w:autoRedefine/>
    <w:uiPriority w:val="39"/>
    <w:qFormat/>
    <w:rsid w:val="002B4402"/>
    <w:pPr>
      <w:spacing w:before="120"/>
      <w:jc w:val="left"/>
    </w:pPr>
    <w:rPr>
      <w:rFonts w:asciiTheme="minorHAnsi" w:hAnsiTheme="minorHAnsi"/>
      <w:b/>
      <w:sz w:val="24"/>
    </w:rPr>
  </w:style>
  <w:style w:type="paragraph" w:styleId="TOC2">
    <w:name w:val="toc 2"/>
    <w:basedOn w:val="Normal"/>
    <w:next w:val="Normal"/>
    <w:autoRedefine/>
    <w:uiPriority w:val="39"/>
    <w:qFormat/>
    <w:rsid w:val="002B4402"/>
    <w:pPr>
      <w:ind w:left="220"/>
      <w:jc w:val="left"/>
    </w:pPr>
    <w:rPr>
      <w:rFonts w:asciiTheme="minorHAnsi" w:hAnsiTheme="minorHAnsi"/>
      <w:b/>
      <w:szCs w:val="22"/>
    </w:rPr>
  </w:style>
  <w:style w:type="paragraph" w:styleId="TOC3">
    <w:name w:val="toc 3"/>
    <w:basedOn w:val="Normal"/>
    <w:next w:val="Normal"/>
    <w:autoRedefine/>
    <w:uiPriority w:val="39"/>
    <w:qFormat/>
    <w:rsid w:val="002B4402"/>
    <w:pPr>
      <w:ind w:left="440"/>
      <w:jc w:val="left"/>
    </w:pPr>
    <w:rPr>
      <w:rFonts w:asciiTheme="minorHAnsi" w:hAnsiTheme="minorHAnsi"/>
      <w:szCs w:val="22"/>
    </w:rPr>
  </w:style>
  <w:style w:type="character" w:styleId="Hyperlink">
    <w:name w:val="Hyperlink"/>
    <w:basedOn w:val="DefaultParagraphFont"/>
    <w:uiPriority w:val="99"/>
    <w:rsid w:val="002B4402"/>
    <w:rPr>
      <w:color w:val="0000FF"/>
      <w:u w:val="single"/>
    </w:rPr>
  </w:style>
  <w:style w:type="paragraph" w:customStyle="1" w:styleId="BulletText">
    <w:name w:val="Bullet Text"/>
    <w:basedOn w:val="Normal"/>
    <w:link w:val="BulletTextChar"/>
    <w:rsid w:val="00066C1F"/>
    <w:pPr>
      <w:numPr>
        <w:numId w:val="8"/>
      </w:numPr>
      <w:spacing w:before="120" w:after="120"/>
      <w:jc w:val="left"/>
    </w:pPr>
  </w:style>
  <w:style w:type="paragraph" w:customStyle="1" w:styleId="SubBulletText">
    <w:name w:val="Sub Bullet Text"/>
    <w:basedOn w:val="Normal"/>
    <w:rsid w:val="00A65347"/>
    <w:pPr>
      <w:numPr>
        <w:numId w:val="5"/>
      </w:numPr>
      <w:spacing w:before="120" w:after="120"/>
      <w:jc w:val="left"/>
    </w:pPr>
  </w:style>
  <w:style w:type="paragraph" w:customStyle="1" w:styleId="NumberText">
    <w:name w:val="Number Text"/>
    <w:basedOn w:val="Normal"/>
    <w:rsid w:val="00183DA4"/>
    <w:pPr>
      <w:numPr>
        <w:numId w:val="6"/>
      </w:numPr>
      <w:spacing w:before="120" w:after="120"/>
      <w:jc w:val="left"/>
    </w:pPr>
  </w:style>
  <w:style w:type="paragraph" w:customStyle="1" w:styleId="ClientText">
    <w:name w:val="Client Text"/>
    <w:basedOn w:val="Normal"/>
    <w:rsid w:val="00183DA4"/>
    <w:pPr>
      <w:spacing w:before="120" w:after="120"/>
    </w:pPr>
    <w:rPr>
      <w:i/>
      <w:color w:val="A32638"/>
    </w:rPr>
  </w:style>
  <w:style w:type="character" w:customStyle="1" w:styleId="TableTextChar">
    <w:name w:val="Table Text Char"/>
    <w:basedOn w:val="DefaultParagraphFont"/>
    <w:link w:val="TableText"/>
    <w:rsid w:val="00A75102"/>
    <w:rPr>
      <w:rFonts w:ascii="Arial" w:hAnsi="Arial"/>
      <w:szCs w:val="24"/>
      <w:lang w:val="en-NZ" w:eastAsia="en-US" w:bidi="ar-SA"/>
    </w:rPr>
  </w:style>
  <w:style w:type="paragraph" w:customStyle="1" w:styleId="BulletAlpha">
    <w:name w:val="Bullet Alpha"/>
    <w:basedOn w:val="BulletText"/>
    <w:link w:val="BulletAlphaChar"/>
    <w:rsid w:val="00602E96"/>
    <w:pPr>
      <w:numPr>
        <w:numId w:val="9"/>
      </w:numPr>
    </w:pPr>
  </w:style>
  <w:style w:type="character" w:customStyle="1" w:styleId="BulletTextChar">
    <w:name w:val="Bullet Text Char"/>
    <w:basedOn w:val="DefaultParagraphFont"/>
    <w:link w:val="BulletText"/>
    <w:rsid w:val="00066C1F"/>
    <w:rPr>
      <w:rFonts w:ascii="Arial" w:hAnsi="Arial"/>
      <w:sz w:val="22"/>
      <w:szCs w:val="24"/>
      <w:lang w:eastAsia="en-US"/>
    </w:rPr>
  </w:style>
  <w:style w:type="character" w:customStyle="1" w:styleId="BulletAlphaChar">
    <w:name w:val="Bullet Alpha Char"/>
    <w:basedOn w:val="BulletTextChar"/>
    <w:link w:val="BulletAlpha"/>
    <w:rsid w:val="00602E96"/>
    <w:rPr>
      <w:rFonts w:ascii="Arial" w:hAnsi="Arial"/>
      <w:sz w:val="22"/>
      <w:szCs w:val="24"/>
      <w:lang w:eastAsia="en-US"/>
    </w:rPr>
  </w:style>
  <w:style w:type="paragraph" w:customStyle="1" w:styleId="BulletSubNumber">
    <w:name w:val="Bullet Sub Number"/>
    <w:basedOn w:val="BulletAlpha"/>
    <w:rsid w:val="00931621"/>
    <w:pPr>
      <w:numPr>
        <w:ilvl w:val="1"/>
        <w:numId w:val="7"/>
      </w:numPr>
    </w:pPr>
  </w:style>
  <w:style w:type="paragraph" w:styleId="Subtitle">
    <w:name w:val="Subtitle"/>
    <w:basedOn w:val="Title"/>
    <w:qFormat/>
    <w:rsid w:val="0031076F"/>
    <w:pPr>
      <w:spacing w:after="0"/>
      <w:jc w:val="right"/>
      <w:outlineLvl w:val="9"/>
    </w:pPr>
    <w:rPr>
      <w:rFonts w:cs="Times New Roman"/>
      <w:sz w:val="36"/>
    </w:rPr>
  </w:style>
  <w:style w:type="paragraph" w:customStyle="1" w:styleId="TableText0">
    <w:name w:val="TableText"/>
    <w:basedOn w:val="Normal"/>
    <w:rsid w:val="0031076F"/>
    <w:pPr>
      <w:spacing w:before="60"/>
      <w:jc w:val="left"/>
    </w:pPr>
    <w:rPr>
      <w:sz w:val="20"/>
      <w:szCs w:val="20"/>
    </w:rPr>
  </w:style>
  <w:style w:type="paragraph" w:styleId="Title">
    <w:name w:val="Title"/>
    <w:basedOn w:val="Normal"/>
    <w:qFormat/>
    <w:rsid w:val="0031076F"/>
    <w:pPr>
      <w:spacing w:before="240"/>
      <w:jc w:val="center"/>
      <w:outlineLvl w:val="0"/>
    </w:pPr>
    <w:rPr>
      <w:rFonts w:cs="Arial"/>
      <w:b/>
      <w:bCs/>
      <w:kern w:val="28"/>
      <w:sz w:val="32"/>
      <w:szCs w:val="32"/>
    </w:rPr>
  </w:style>
  <w:style w:type="paragraph" w:customStyle="1" w:styleId="TableHeader">
    <w:name w:val="TableHeader"/>
    <w:basedOn w:val="Normal"/>
    <w:rsid w:val="00A65832"/>
    <w:pPr>
      <w:spacing w:before="120" w:after="120"/>
      <w:jc w:val="center"/>
    </w:pPr>
    <w:rPr>
      <w:b/>
      <w:color w:val="FFCC00"/>
      <w:szCs w:val="20"/>
    </w:rPr>
  </w:style>
  <w:style w:type="paragraph" w:styleId="BalloonText">
    <w:name w:val="Balloon Text"/>
    <w:basedOn w:val="Normal"/>
    <w:semiHidden/>
    <w:rsid w:val="00167CFE"/>
    <w:rPr>
      <w:rFonts w:ascii="Tahoma" w:hAnsi="Tahoma" w:cs="Tahoma"/>
      <w:sz w:val="16"/>
      <w:szCs w:val="16"/>
    </w:rPr>
  </w:style>
  <w:style w:type="paragraph" w:customStyle="1" w:styleId="AppendixHeading">
    <w:name w:val="Appendix Heading"/>
    <w:basedOn w:val="PreambleHeading"/>
    <w:rsid w:val="00A65832"/>
  </w:style>
  <w:style w:type="paragraph" w:customStyle="1" w:styleId="BulletNumber">
    <w:name w:val="Bullet Number"/>
    <w:basedOn w:val="Normal"/>
    <w:rsid w:val="00602E96"/>
    <w:pPr>
      <w:numPr>
        <w:numId w:val="7"/>
      </w:numPr>
    </w:pPr>
  </w:style>
  <w:style w:type="paragraph" w:styleId="ListBullet2">
    <w:name w:val="List Bullet 2"/>
    <w:basedOn w:val="Normal"/>
    <w:rsid w:val="009E0338"/>
    <w:pPr>
      <w:numPr>
        <w:numId w:val="10"/>
      </w:numPr>
      <w:spacing w:after="120"/>
      <w:jc w:val="left"/>
    </w:pPr>
    <w:rPr>
      <w:szCs w:val="20"/>
      <w:lang w:val="en-GB"/>
    </w:rPr>
  </w:style>
  <w:style w:type="paragraph" w:customStyle="1" w:styleId="Level1text">
    <w:name w:val="Level 1 text"/>
    <w:basedOn w:val="Normal"/>
    <w:rsid w:val="005142B0"/>
    <w:pPr>
      <w:tabs>
        <w:tab w:val="left" w:pos="1131"/>
        <w:tab w:val="left" w:pos="2265"/>
        <w:tab w:val="left" w:pos="3399"/>
        <w:tab w:val="left" w:pos="4533"/>
        <w:tab w:val="left" w:pos="5667"/>
        <w:tab w:val="left" w:pos="6801"/>
      </w:tabs>
      <w:spacing w:before="40" w:after="80" w:line="240" w:lineRule="exact"/>
      <w:jc w:val="left"/>
    </w:pPr>
    <w:rPr>
      <w:szCs w:val="20"/>
      <w:lang w:val="en-GB"/>
    </w:rPr>
  </w:style>
  <w:style w:type="paragraph" w:customStyle="1" w:styleId="Number">
    <w:name w:val="Number"/>
    <w:basedOn w:val="Normal"/>
    <w:rsid w:val="007B3843"/>
    <w:pPr>
      <w:numPr>
        <w:numId w:val="15"/>
      </w:numPr>
      <w:shd w:val="clear" w:color="auto" w:fill="FFFFFF"/>
      <w:spacing w:before="120" w:after="120"/>
      <w:jc w:val="left"/>
    </w:pPr>
    <w:rPr>
      <w:lang w:val="en-US"/>
    </w:rPr>
  </w:style>
  <w:style w:type="paragraph" w:styleId="NormalIndent">
    <w:name w:val="Normal Indent"/>
    <w:basedOn w:val="Normal"/>
    <w:rsid w:val="007B3843"/>
    <w:pPr>
      <w:keepLines/>
      <w:numPr>
        <w:numId w:val="11"/>
      </w:numPr>
      <w:tabs>
        <w:tab w:val="clear" w:pos="720"/>
        <w:tab w:val="left" w:pos="2977"/>
        <w:tab w:val="right" w:leader="dot" w:pos="9000"/>
      </w:tabs>
      <w:spacing w:after="120"/>
      <w:ind w:left="540" w:firstLine="0"/>
    </w:pPr>
    <w:rPr>
      <w:rFonts w:ascii="Times New Roman" w:hAnsi="Times New Roman" w:cs="Arial"/>
      <w:bCs/>
      <w:szCs w:val="48"/>
      <w:lang w:val="en-GB"/>
    </w:rPr>
  </w:style>
  <w:style w:type="character" w:styleId="CommentReference">
    <w:name w:val="annotation reference"/>
    <w:basedOn w:val="DefaultParagraphFont"/>
    <w:semiHidden/>
    <w:rsid w:val="00205A7D"/>
    <w:rPr>
      <w:sz w:val="16"/>
      <w:szCs w:val="16"/>
    </w:rPr>
  </w:style>
  <w:style w:type="paragraph" w:styleId="CommentText">
    <w:name w:val="annotation text"/>
    <w:basedOn w:val="Normal"/>
    <w:semiHidden/>
    <w:rsid w:val="00205A7D"/>
    <w:rPr>
      <w:sz w:val="20"/>
      <w:szCs w:val="20"/>
    </w:rPr>
  </w:style>
  <w:style w:type="paragraph" w:styleId="CommentSubject">
    <w:name w:val="annotation subject"/>
    <w:basedOn w:val="CommentText"/>
    <w:next w:val="CommentText"/>
    <w:semiHidden/>
    <w:rsid w:val="00205A7D"/>
    <w:rPr>
      <w:b/>
      <w:bCs/>
    </w:rPr>
  </w:style>
  <w:style w:type="paragraph" w:styleId="NoSpacing">
    <w:name w:val="No Spacing"/>
    <w:qFormat/>
    <w:rsid w:val="00092A77"/>
    <w:pPr>
      <w:jc w:val="both"/>
    </w:pPr>
    <w:rPr>
      <w:rFonts w:ascii="Arial" w:hAnsi="Arial"/>
      <w:sz w:val="22"/>
      <w:szCs w:val="24"/>
      <w:lang w:eastAsia="en-US"/>
    </w:rPr>
  </w:style>
  <w:style w:type="character" w:styleId="Emphasis">
    <w:name w:val="Emphasis"/>
    <w:basedOn w:val="DefaultParagraphFont"/>
    <w:uiPriority w:val="20"/>
    <w:qFormat/>
    <w:rsid w:val="0029129F"/>
    <w:rPr>
      <w:i/>
      <w:iCs/>
    </w:rPr>
  </w:style>
  <w:style w:type="paragraph" w:customStyle="1" w:styleId="PreambleText">
    <w:name w:val="PreambleText"/>
    <w:basedOn w:val="Normal"/>
    <w:rsid w:val="00223D75"/>
    <w:pPr>
      <w:spacing w:before="60" w:after="120"/>
      <w:jc w:val="left"/>
    </w:pPr>
    <w:rPr>
      <w:rFonts w:ascii="Times New Roman" w:hAnsi="Times New Roman"/>
      <w:lang w:val="en-GB"/>
    </w:rPr>
  </w:style>
  <w:style w:type="character" w:customStyle="1" w:styleId="PreambleHeadingChar">
    <w:name w:val="Preamble Heading Char"/>
    <w:link w:val="PreambleHeading"/>
    <w:rsid w:val="00787B5B"/>
    <w:rPr>
      <w:rFonts w:ascii="Arial" w:hAnsi="Arial"/>
      <w:b/>
      <w:sz w:val="32"/>
      <w:szCs w:val="24"/>
      <w:lang w:eastAsia="en-US"/>
    </w:rPr>
  </w:style>
  <w:style w:type="paragraph" w:styleId="ListParagraph">
    <w:name w:val="List Paragraph"/>
    <w:basedOn w:val="Normal"/>
    <w:uiPriority w:val="34"/>
    <w:qFormat/>
    <w:rsid w:val="00230523"/>
    <w:pPr>
      <w:spacing w:before="60"/>
      <w:ind w:left="720"/>
      <w:jc w:val="left"/>
    </w:pPr>
    <w:rPr>
      <w:rFonts w:eastAsiaTheme="minorHAnsi" w:cs="Calibri"/>
      <w:szCs w:val="22"/>
    </w:rPr>
  </w:style>
  <w:style w:type="character" w:customStyle="1" w:styleId="HeaderChar">
    <w:name w:val="Header Char"/>
    <w:basedOn w:val="DefaultParagraphFont"/>
    <w:link w:val="Header"/>
    <w:uiPriority w:val="99"/>
    <w:rsid w:val="00F74367"/>
    <w:rPr>
      <w:rFonts w:ascii="Verdana" w:hAnsi="Verdana"/>
      <w:color w:val="A5A39E"/>
      <w:sz w:val="16"/>
      <w:szCs w:val="16"/>
      <w:lang w:eastAsia="en-US"/>
    </w:rPr>
  </w:style>
  <w:style w:type="character" w:customStyle="1" w:styleId="FooterChar">
    <w:name w:val="Footer Char"/>
    <w:basedOn w:val="DefaultParagraphFont"/>
    <w:link w:val="Footer"/>
    <w:uiPriority w:val="99"/>
    <w:rsid w:val="00F74367"/>
    <w:rPr>
      <w:rFonts w:ascii="Verdana" w:hAnsi="Verdana"/>
      <w:color w:val="A5A39E"/>
      <w:sz w:val="16"/>
      <w:szCs w:val="16"/>
      <w:lang w:eastAsia="en-US"/>
    </w:rPr>
  </w:style>
  <w:style w:type="paragraph" w:customStyle="1" w:styleId="NumberedText">
    <w:name w:val="Numbered Text"/>
    <w:basedOn w:val="Normal"/>
    <w:rsid w:val="00F74367"/>
    <w:pPr>
      <w:numPr>
        <w:numId w:val="12"/>
      </w:numPr>
      <w:spacing w:before="120" w:after="120"/>
      <w:jc w:val="left"/>
    </w:pPr>
  </w:style>
  <w:style w:type="paragraph" w:customStyle="1" w:styleId="Body">
    <w:name w:val="Body"/>
    <w:rsid w:val="003A6693"/>
    <w:pPr>
      <w:suppressAutoHyphens/>
      <w:spacing w:after="180" w:line="312" w:lineRule="auto"/>
    </w:pPr>
    <w:rPr>
      <w:rFonts w:ascii="Helvetica Neue Light" w:eastAsia="ヒラギノ角ゴ Pro W3" w:hAnsi="Helvetica Neue Light"/>
      <w:color w:val="000000"/>
      <w:sz w:val="18"/>
      <w:lang w:val="en-US" w:eastAsia="en-US"/>
    </w:rPr>
  </w:style>
  <w:style w:type="character" w:customStyle="1" w:styleId="Heading2Char">
    <w:name w:val="Heading 2 Char"/>
    <w:basedOn w:val="DefaultParagraphFont"/>
    <w:rsid w:val="003A6693"/>
    <w:rPr>
      <w:rFonts w:ascii="Arial" w:hAnsi="Arial" w:cs="Arial"/>
      <w:b/>
      <w:bCs/>
      <w:i/>
      <w:iCs/>
      <w:sz w:val="28"/>
      <w:szCs w:val="28"/>
      <w:lang w:val="en-NZ" w:eastAsia="en-NZ" w:bidi="ar-SA"/>
    </w:rPr>
  </w:style>
  <w:style w:type="paragraph" w:styleId="ListBullet">
    <w:name w:val="List Bullet"/>
    <w:basedOn w:val="Normal"/>
    <w:rsid w:val="00D303D7"/>
    <w:pPr>
      <w:numPr>
        <w:numId w:val="13"/>
      </w:numPr>
      <w:contextualSpacing/>
    </w:pPr>
  </w:style>
  <w:style w:type="paragraph" w:styleId="BlockText">
    <w:name w:val="Block Text"/>
    <w:basedOn w:val="Normal"/>
    <w:rsid w:val="00557BEF"/>
    <w:pPr>
      <w:tabs>
        <w:tab w:val="left" w:pos="-1260"/>
      </w:tabs>
      <w:ind w:left="-1170" w:right="-1080"/>
      <w:jc w:val="left"/>
    </w:pPr>
    <w:rPr>
      <w:sz w:val="20"/>
      <w:szCs w:val="20"/>
    </w:rPr>
  </w:style>
  <w:style w:type="paragraph" w:styleId="BodyTextIndent">
    <w:name w:val="Body Text Indent"/>
    <w:basedOn w:val="Normal"/>
    <w:link w:val="BodyTextIndentChar"/>
    <w:rsid w:val="00557BEF"/>
    <w:pPr>
      <w:ind w:left="-1170"/>
      <w:jc w:val="left"/>
    </w:pPr>
    <w:rPr>
      <w:sz w:val="20"/>
      <w:szCs w:val="20"/>
    </w:rPr>
  </w:style>
  <w:style w:type="character" w:customStyle="1" w:styleId="BodyTextIndentChar">
    <w:name w:val="Body Text Indent Char"/>
    <w:basedOn w:val="DefaultParagraphFont"/>
    <w:link w:val="BodyTextIndent"/>
    <w:rsid w:val="00557BEF"/>
    <w:rPr>
      <w:rFonts w:ascii="Arial" w:hAnsi="Arial"/>
      <w:lang w:eastAsia="en-US"/>
    </w:rPr>
  </w:style>
  <w:style w:type="paragraph" w:customStyle="1" w:styleId="AppendixH1">
    <w:name w:val="Appendix H1"/>
    <w:basedOn w:val="Heading1"/>
    <w:rsid w:val="00557BEF"/>
    <w:pPr>
      <w:numPr>
        <w:numId w:val="14"/>
      </w:numPr>
      <w:tabs>
        <w:tab w:val="left" w:pos="720"/>
      </w:tabs>
    </w:pPr>
    <w:rPr>
      <w:rFonts w:ascii="Arial (W1)" w:hAnsi="Arial (W1)" w:cs="Times New Roman"/>
      <w:color w:val="003366"/>
      <w:lang w:val="en-AU"/>
    </w:rPr>
  </w:style>
  <w:style w:type="character" w:customStyle="1" w:styleId="Heading1Char">
    <w:name w:val="Heading 1 Char"/>
    <w:aliases w:val="H1 Char,h1 Char"/>
    <w:basedOn w:val="DefaultParagraphFont"/>
    <w:rsid w:val="00557BEF"/>
    <w:rPr>
      <w:b/>
      <w:bCs/>
      <w:color w:val="003366"/>
      <w:kern w:val="32"/>
      <w:sz w:val="20"/>
      <w:szCs w:val="32"/>
      <w:lang w:val="en-GB"/>
    </w:rPr>
  </w:style>
  <w:style w:type="paragraph" w:styleId="TOCHeading">
    <w:name w:val="TOC Heading"/>
    <w:basedOn w:val="Heading1"/>
    <w:next w:val="Normal"/>
    <w:uiPriority w:val="39"/>
    <w:unhideWhenUsed/>
    <w:qFormat/>
    <w:rsid w:val="00AF3941"/>
    <w:pPr>
      <w:keepLines/>
      <w:numPr>
        <w:numId w:val="0"/>
      </w:numPr>
      <w:spacing w:after="0" w:line="276" w:lineRule="auto"/>
      <w:jc w:val="left"/>
      <w:outlineLvl w:val="9"/>
    </w:pPr>
    <w:rPr>
      <w:rFonts w:asciiTheme="majorHAnsi" w:eastAsiaTheme="majorEastAsia" w:hAnsiTheme="majorHAnsi" w:cstheme="majorBidi"/>
      <w:color w:val="365F91" w:themeColor="accent1" w:themeShade="BF"/>
      <w:sz w:val="28"/>
      <w:szCs w:val="28"/>
      <w:lang w:val="en-US"/>
    </w:rPr>
  </w:style>
  <w:style w:type="paragraph" w:customStyle="1" w:styleId="BaseNormal">
    <w:name w:val="Base Normal"/>
    <w:basedOn w:val="Normal"/>
    <w:link w:val="BaseNormalChar"/>
    <w:rsid w:val="009201E1"/>
    <w:rPr>
      <w:szCs w:val="22"/>
      <w:lang w:eastAsia="en-NZ"/>
    </w:rPr>
  </w:style>
  <w:style w:type="character" w:customStyle="1" w:styleId="BaseNormalChar">
    <w:name w:val="Base Normal Char"/>
    <w:link w:val="BaseNormal"/>
    <w:rsid w:val="009201E1"/>
    <w:rPr>
      <w:rFonts w:ascii="Arial" w:hAnsi="Arial"/>
      <w:sz w:val="22"/>
      <w:szCs w:val="22"/>
    </w:rPr>
  </w:style>
  <w:style w:type="paragraph" w:customStyle="1" w:styleId="TableHeadingText">
    <w:name w:val="Table Heading Text"/>
    <w:basedOn w:val="BaseNormal"/>
    <w:rsid w:val="009201E1"/>
    <w:pPr>
      <w:jc w:val="center"/>
    </w:pPr>
    <w:rPr>
      <w:b/>
    </w:rPr>
  </w:style>
  <w:style w:type="paragraph" w:customStyle="1" w:styleId="GTECHSoftwareDevelopment">
    <w:name w:val="GTECH Software Development"/>
    <w:basedOn w:val="Heading9"/>
    <w:rsid w:val="002C200B"/>
    <w:pPr>
      <w:keepNext/>
      <w:numPr>
        <w:ilvl w:val="0"/>
        <w:numId w:val="0"/>
      </w:numPr>
      <w:spacing w:before="0" w:after="120"/>
      <w:jc w:val="right"/>
    </w:pPr>
    <w:rPr>
      <w:rFonts w:cs="Times New Roman"/>
      <w:b/>
      <w:sz w:val="28"/>
      <w:szCs w:val="20"/>
      <w:lang w:val="en-US" w:eastAsia="fr-FR"/>
    </w:rPr>
  </w:style>
  <w:style w:type="paragraph" w:styleId="BodyText">
    <w:name w:val="Body Text"/>
    <w:basedOn w:val="Normal"/>
    <w:link w:val="BodyTextChar"/>
    <w:rsid w:val="002C200B"/>
    <w:pPr>
      <w:spacing w:after="120"/>
    </w:pPr>
  </w:style>
  <w:style w:type="character" w:customStyle="1" w:styleId="BodyTextChar">
    <w:name w:val="Body Text Char"/>
    <w:basedOn w:val="DefaultParagraphFont"/>
    <w:link w:val="BodyText"/>
    <w:rsid w:val="002C200B"/>
    <w:rPr>
      <w:rFonts w:ascii="Arial" w:hAnsi="Arial"/>
      <w:sz w:val="22"/>
      <w:szCs w:val="24"/>
      <w:lang w:eastAsia="en-US"/>
    </w:rPr>
  </w:style>
  <w:style w:type="paragraph" w:customStyle="1" w:styleId="bullet">
    <w:name w:val="bullet"/>
    <w:basedOn w:val="Normal"/>
    <w:rsid w:val="002C200B"/>
    <w:pPr>
      <w:widowControl w:val="0"/>
      <w:jc w:val="left"/>
    </w:pPr>
    <w:rPr>
      <w:sz w:val="20"/>
      <w:szCs w:val="20"/>
      <w:lang w:val="en-US"/>
    </w:rPr>
  </w:style>
  <w:style w:type="paragraph" w:styleId="EndnoteText">
    <w:name w:val="endnote text"/>
    <w:basedOn w:val="Normal"/>
    <w:link w:val="EndnoteTextChar"/>
    <w:rsid w:val="00E64F4A"/>
    <w:rPr>
      <w:sz w:val="20"/>
      <w:szCs w:val="20"/>
    </w:rPr>
  </w:style>
  <w:style w:type="character" w:customStyle="1" w:styleId="EndnoteTextChar">
    <w:name w:val="Endnote Text Char"/>
    <w:basedOn w:val="DefaultParagraphFont"/>
    <w:link w:val="EndnoteText"/>
    <w:rsid w:val="00E64F4A"/>
    <w:rPr>
      <w:rFonts w:ascii="Arial" w:hAnsi="Arial"/>
      <w:lang w:eastAsia="en-US"/>
    </w:rPr>
  </w:style>
  <w:style w:type="character" w:styleId="EndnoteReference">
    <w:name w:val="endnote reference"/>
    <w:basedOn w:val="DefaultParagraphFont"/>
    <w:rsid w:val="00E64F4A"/>
    <w:rPr>
      <w:vertAlign w:val="superscript"/>
    </w:rPr>
  </w:style>
  <w:style w:type="paragraph" w:styleId="FootnoteText">
    <w:name w:val="footnote text"/>
    <w:basedOn w:val="Normal"/>
    <w:link w:val="FootnoteTextChar"/>
    <w:uiPriority w:val="99"/>
    <w:rsid w:val="00E64F4A"/>
    <w:rPr>
      <w:sz w:val="20"/>
      <w:szCs w:val="20"/>
    </w:rPr>
  </w:style>
  <w:style w:type="character" w:customStyle="1" w:styleId="FootnoteTextChar">
    <w:name w:val="Footnote Text Char"/>
    <w:basedOn w:val="DefaultParagraphFont"/>
    <w:link w:val="FootnoteText"/>
    <w:uiPriority w:val="99"/>
    <w:rsid w:val="00E64F4A"/>
    <w:rPr>
      <w:rFonts w:ascii="Arial" w:hAnsi="Arial"/>
      <w:lang w:eastAsia="en-US"/>
    </w:rPr>
  </w:style>
  <w:style w:type="character" w:styleId="FootnoteReference">
    <w:name w:val="footnote reference"/>
    <w:basedOn w:val="DefaultParagraphFont"/>
    <w:uiPriority w:val="99"/>
    <w:rsid w:val="00E64F4A"/>
    <w:rPr>
      <w:vertAlign w:val="superscript"/>
    </w:rPr>
  </w:style>
  <w:style w:type="paragraph" w:styleId="HTMLPreformatted">
    <w:name w:val="HTML Preformatted"/>
    <w:basedOn w:val="Normal"/>
    <w:link w:val="HTMLPreformattedChar"/>
    <w:uiPriority w:val="99"/>
    <w:unhideWhenUsed/>
    <w:rsid w:val="00DB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DB67C1"/>
    <w:rPr>
      <w:rFonts w:ascii="Courier New" w:hAnsi="Courier New" w:cs="Courier New"/>
    </w:rPr>
  </w:style>
  <w:style w:type="paragraph" w:customStyle="1" w:styleId="Default">
    <w:name w:val="Default"/>
    <w:rsid w:val="0080789A"/>
    <w:pPr>
      <w:autoSpaceDE w:val="0"/>
      <w:autoSpaceDN w:val="0"/>
      <w:adjustRightInd w:val="0"/>
    </w:pPr>
    <w:rPr>
      <w:rFonts w:ascii="Arial" w:hAnsi="Arial" w:cs="Arial"/>
      <w:color w:val="000000"/>
      <w:sz w:val="24"/>
      <w:szCs w:val="24"/>
    </w:rPr>
  </w:style>
  <w:style w:type="paragraph" w:styleId="Caption">
    <w:name w:val="caption"/>
    <w:basedOn w:val="Normal"/>
    <w:next w:val="Normal"/>
    <w:unhideWhenUsed/>
    <w:qFormat/>
    <w:rsid w:val="005366FF"/>
    <w:pPr>
      <w:spacing w:after="200"/>
    </w:pPr>
    <w:rPr>
      <w:b/>
      <w:bCs/>
      <w:color w:val="4F81BD" w:themeColor="accent1"/>
      <w:sz w:val="18"/>
      <w:szCs w:val="18"/>
    </w:rPr>
  </w:style>
  <w:style w:type="character" w:styleId="FollowedHyperlink">
    <w:name w:val="FollowedHyperlink"/>
    <w:basedOn w:val="DefaultParagraphFont"/>
    <w:rsid w:val="00F50E0A"/>
    <w:rPr>
      <w:color w:val="800080" w:themeColor="followedHyperlink"/>
      <w:u w:val="single"/>
    </w:rPr>
  </w:style>
  <w:style w:type="character" w:customStyle="1" w:styleId="addmd">
    <w:name w:val="addmd"/>
    <w:basedOn w:val="DefaultParagraphFont"/>
    <w:rsid w:val="00F001F0"/>
  </w:style>
  <w:style w:type="paragraph" w:customStyle="1" w:styleId="bodytext0">
    <w:name w:val="bodytext"/>
    <w:basedOn w:val="Normal"/>
    <w:rsid w:val="00723DE3"/>
    <w:pPr>
      <w:spacing w:before="100" w:beforeAutospacing="1" w:after="100" w:afterAutospacing="1"/>
      <w:jc w:val="left"/>
    </w:pPr>
    <w:rPr>
      <w:rFonts w:ascii="Times New Roman" w:hAnsi="Times New Roman"/>
      <w:sz w:val="24"/>
      <w:lang w:eastAsia="en-NZ"/>
    </w:rPr>
  </w:style>
  <w:style w:type="character" w:styleId="HTMLTypewriter">
    <w:name w:val="HTML Typewriter"/>
    <w:basedOn w:val="DefaultParagraphFont"/>
    <w:uiPriority w:val="99"/>
    <w:unhideWhenUsed/>
    <w:rsid w:val="00384D6C"/>
    <w:rPr>
      <w:rFonts w:ascii="Courier New" w:eastAsia="Times New Roman" w:hAnsi="Courier New" w:cs="Courier New"/>
      <w:sz w:val="20"/>
      <w:szCs w:val="20"/>
    </w:rPr>
  </w:style>
  <w:style w:type="character" w:customStyle="1" w:styleId="error">
    <w:name w:val="error"/>
    <w:basedOn w:val="DefaultParagraphFont"/>
    <w:rsid w:val="00384D6C"/>
  </w:style>
  <w:style w:type="paragraph" w:styleId="TOC4">
    <w:name w:val="toc 4"/>
    <w:basedOn w:val="Normal"/>
    <w:next w:val="Normal"/>
    <w:autoRedefine/>
    <w:rsid w:val="00284574"/>
    <w:pPr>
      <w:ind w:left="660"/>
      <w:jc w:val="left"/>
    </w:pPr>
    <w:rPr>
      <w:rFonts w:asciiTheme="minorHAnsi" w:hAnsiTheme="minorHAnsi"/>
      <w:sz w:val="20"/>
      <w:szCs w:val="20"/>
    </w:rPr>
  </w:style>
  <w:style w:type="paragraph" w:styleId="TOC5">
    <w:name w:val="toc 5"/>
    <w:basedOn w:val="Normal"/>
    <w:next w:val="Normal"/>
    <w:autoRedefine/>
    <w:rsid w:val="00284574"/>
    <w:pPr>
      <w:ind w:left="880"/>
      <w:jc w:val="left"/>
    </w:pPr>
    <w:rPr>
      <w:rFonts w:asciiTheme="minorHAnsi" w:hAnsiTheme="minorHAnsi"/>
      <w:sz w:val="20"/>
      <w:szCs w:val="20"/>
    </w:rPr>
  </w:style>
  <w:style w:type="paragraph" w:styleId="TOC6">
    <w:name w:val="toc 6"/>
    <w:basedOn w:val="Normal"/>
    <w:next w:val="Normal"/>
    <w:autoRedefine/>
    <w:rsid w:val="00284574"/>
    <w:pPr>
      <w:ind w:left="1100"/>
      <w:jc w:val="left"/>
    </w:pPr>
    <w:rPr>
      <w:rFonts w:asciiTheme="minorHAnsi" w:hAnsiTheme="minorHAnsi"/>
      <w:sz w:val="20"/>
      <w:szCs w:val="20"/>
    </w:rPr>
  </w:style>
  <w:style w:type="paragraph" w:styleId="TOC7">
    <w:name w:val="toc 7"/>
    <w:basedOn w:val="Normal"/>
    <w:next w:val="Normal"/>
    <w:autoRedefine/>
    <w:rsid w:val="00284574"/>
    <w:pPr>
      <w:ind w:left="1320"/>
      <w:jc w:val="left"/>
    </w:pPr>
    <w:rPr>
      <w:rFonts w:asciiTheme="minorHAnsi" w:hAnsiTheme="minorHAnsi"/>
      <w:sz w:val="20"/>
      <w:szCs w:val="20"/>
    </w:rPr>
  </w:style>
  <w:style w:type="paragraph" w:styleId="TOC8">
    <w:name w:val="toc 8"/>
    <w:basedOn w:val="Normal"/>
    <w:next w:val="Normal"/>
    <w:autoRedefine/>
    <w:rsid w:val="00284574"/>
    <w:pPr>
      <w:ind w:left="1540"/>
      <w:jc w:val="left"/>
    </w:pPr>
    <w:rPr>
      <w:rFonts w:asciiTheme="minorHAnsi" w:hAnsiTheme="minorHAnsi"/>
      <w:sz w:val="20"/>
      <w:szCs w:val="20"/>
    </w:rPr>
  </w:style>
  <w:style w:type="paragraph" w:styleId="TOC9">
    <w:name w:val="toc 9"/>
    <w:basedOn w:val="Normal"/>
    <w:next w:val="Normal"/>
    <w:autoRedefine/>
    <w:rsid w:val="00284574"/>
    <w:pPr>
      <w:ind w:left="176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128">
      <w:bodyDiv w:val="1"/>
      <w:marLeft w:val="0"/>
      <w:marRight w:val="0"/>
      <w:marTop w:val="0"/>
      <w:marBottom w:val="0"/>
      <w:divBdr>
        <w:top w:val="none" w:sz="0" w:space="0" w:color="auto"/>
        <w:left w:val="none" w:sz="0" w:space="0" w:color="auto"/>
        <w:bottom w:val="none" w:sz="0" w:space="0" w:color="auto"/>
        <w:right w:val="none" w:sz="0" w:space="0" w:color="auto"/>
      </w:divBdr>
    </w:div>
    <w:div w:id="21984436">
      <w:bodyDiv w:val="1"/>
      <w:marLeft w:val="0"/>
      <w:marRight w:val="0"/>
      <w:marTop w:val="0"/>
      <w:marBottom w:val="0"/>
      <w:divBdr>
        <w:top w:val="none" w:sz="0" w:space="0" w:color="auto"/>
        <w:left w:val="none" w:sz="0" w:space="0" w:color="auto"/>
        <w:bottom w:val="none" w:sz="0" w:space="0" w:color="auto"/>
        <w:right w:val="none" w:sz="0" w:space="0" w:color="auto"/>
      </w:divBdr>
    </w:div>
    <w:div w:id="108207984">
      <w:bodyDiv w:val="1"/>
      <w:marLeft w:val="0"/>
      <w:marRight w:val="0"/>
      <w:marTop w:val="0"/>
      <w:marBottom w:val="0"/>
      <w:divBdr>
        <w:top w:val="none" w:sz="0" w:space="0" w:color="auto"/>
        <w:left w:val="none" w:sz="0" w:space="0" w:color="auto"/>
        <w:bottom w:val="none" w:sz="0" w:space="0" w:color="auto"/>
        <w:right w:val="none" w:sz="0" w:space="0" w:color="auto"/>
      </w:divBdr>
    </w:div>
    <w:div w:id="205877497">
      <w:bodyDiv w:val="1"/>
      <w:marLeft w:val="0"/>
      <w:marRight w:val="0"/>
      <w:marTop w:val="0"/>
      <w:marBottom w:val="0"/>
      <w:divBdr>
        <w:top w:val="none" w:sz="0" w:space="0" w:color="auto"/>
        <w:left w:val="none" w:sz="0" w:space="0" w:color="auto"/>
        <w:bottom w:val="none" w:sz="0" w:space="0" w:color="auto"/>
        <w:right w:val="none" w:sz="0" w:space="0" w:color="auto"/>
      </w:divBdr>
    </w:div>
    <w:div w:id="212428772">
      <w:bodyDiv w:val="1"/>
      <w:marLeft w:val="0"/>
      <w:marRight w:val="0"/>
      <w:marTop w:val="0"/>
      <w:marBottom w:val="0"/>
      <w:divBdr>
        <w:top w:val="none" w:sz="0" w:space="0" w:color="auto"/>
        <w:left w:val="none" w:sz="0" w:space="0" w:color="auto"/>
        <w:bottom w:val="none" w:sz="0" w:space="0" w:color="auto"/>
        <w:right w:val="none" w:sz="0" w:space="0" w:color="auto"/>
      </w:divBdr>
    </w:div>
    <w:div w:id="227420027">
      <w:bodyDiv w:val="1"/>
      <w:marLeft w:val="0"/>
      <w:marRight w:val="0"/>
      <w:marTop w:val="0"/>
      <w:marBottom w:val="0"/>
      <w:divBdr>
        <w:top w:val="none" w:sz="0" w:space="0" w:color="auto"/>
        <w:left w:val="none" w:sz="0" w:space="0" w:color="auto"/>
        <w:bottom w:val="none" w:sz="0" w:space="0" w:color="auto"/>
        <w:right w:val="none" w:sz="0" w:space="0" w:color="auto"/>
      </w:divBdr>
      <w:divsChild>
        <w:div w:id="1443646723">
          <w:marLeft w:val="0"/>
          <w:marRight w:val="0"/>
          <w:marTop w:val="0"/>
          <w:marBottom w:val="0"/>
          <w:divBdr>
            <w:top w:val="none" w:sz="0" w:space="0" w:color="auto"/>
            <w:left w:val="none" w:sz="0" w:space="0" w:color="auto"/>
            <w:bottom w:val="none" w:sz="0" w:space="0" w:color="auto"/>
            <w:right w:val="none" w:sz="0" w:space="0" w:color="auto"/>
          </w:divBdr>
        </w:div>
      </w:divsChild>
    </w:div>
    <w:div w:id="252280816">
      <w:bodyDiv w:val="1"/>
      <w:marLeft w:val="0"/>
      <w:marRight w:val="0"/>
      <w:marTop w:val="0"/>
      <w:marBottom w:val="0"/>
      <w:divBdr>
        <w:top w:val="none" w:sz="0" w:space="0" w:color="auto"/>
        <w:left w:val="none" w:sz="0" w:space="0" w:color="auto"/>
        <w:bottom w:val="none" w:sz="0" w:space="0" w:color="auto"/>
        <w:right w:val="none" w:sz="0" w:space="0" w:color="auto"/>
      </w:divBdr>
    </w:div>
    <w:div w:id="348025243">
      <w:bodyDiv w:val="1"/>
      <w:marLeft w:val="0"/>
      <w:marRight w:val="0"/>
      <w:marTop w:val="0"/>
      <w:marBottom w:val="0"/>
      <w:divBdr>
        <w:top w:val="none" w:sz="0" w:space="0" w:color="auto"/>
        <w:left w:val="none" w:sz="0" w:space="0" w:color="auto"/>
        <w:bottom w:val="none" w:sz="0" w:space="0" w:color="auto"/>
        <w:right w:val="none" w:sz="0" w:space="0" w:color="auto"/>
      </w:divBdr>
    </w:div>
    <w:div w:id="421948966">
      <w:bodyDiv w:val="1"/>
      <w:marLeft w:val="0"/>
      <w:marRight w:val="0"/>
      <w:marTop w:val="0"/>
      <w:marBottom w:val="0"/>
      <w:divBdr>
        <w:top w:val="none" w:sz="0" w:space="0" w:color="auto"/>
        <w:left w:val="none" w:sz="0" w:space="0" w:color="auto"/>
        <w:bottom w:val="none" w:sz="0" w:space="0" w:color="auto"/>
        <w:right w:val="none" w:sz="0" w:space="0" w:color="auto"/>
      </w:divBdr>
    </w:div>
    <w:div w:id="488712901">
      <w:bodyDiv w:val="1"/>
      <w:marLeft w:val="0"/>
      <w:marRight w:val="0"/>
      <w:marTop w:val="0"/>
      <w:marBottom w:val="0"/>
      <w:divBdr>
        <w:top w:val="none" w:sz="0" w:space="0" w:color="auto"/>
        <w:left w:val="none" w:sz="0" w:space="0" w:color="auto"/>
        <w:bottom w:val="none" w:sz="0" w:space="0" w:color="auto"/>
        <w:right w:val="none" w:sz="0" w:space="0" w:color="auto"/>
      </w:divBdr>
    </w:div>
    <w:div w:id="696547600">
      <w:bodyDiv w:val="1"/>
      <w:marLeft w:val="0"/>
      <w:marRight w:val="0"/>
      <w:marTop w:val="0"/>
      <w:marBottom w:val="0"/>
      <w:divBdr>
        <w:top w:val="none" w:sz="0" w:space="0" w:color="auto"/>
        <w:left w:val="none" w:sz="0" w:space="0" w:color="auto"/>
        <w:bottom w:val="none" w:sz="0" w:space="0" w:color="auto"/>
        <w:right w:val="none" w:sz="0" w:space="0" w:color="auto"/>
      </w:divBdr>
    </w:div>
    <w:div w:id="724724313">
      <w:bodyDiv w:val="1"/>
      <w:marLeft w:val="0"/>
      <w:marRight w:val="0"/>
      <w:marTop w:val="0"/>
      <w:marBottom w:val="0"/>
      <w:divBdr>
        <w:top w:val="none" w:sz="0" w:space="0" w:color="auto"/>
        <w:left w:val="none" w:sz="0" w:space="0" w:color="auto"/>
        <w:bottom w:val="none" w:sz="0" w:space="0" w:color="auto"/>
        <w:right w:val="none" w:sz="0" w:space="0" w:color="auto"/>
      </w:divBdr>
    </w:div>
    <w:div w:id="750271552">
      <w:bodyDiv w:val="1"/>
      <w:marLeft w:val="0"/>
      <w:marRight w:val="0"/>
      <w:marTop w:val="0"/>
      <w:marBottom w:val="0"/>
      <w:divBdr>
        <w:top w:val="none" w:sz="0" w:space="0" w:color="auto"/>
        <w:left w:val="none" w:sz="0" w:space="0" w:color="auto"/>
        <w:bottom w:val="none" w:sz="0" w:space="0" w:color="auto"/>
        <w:right w:val="none" w:sz="0" w:space="0" w:color="auto"/>
      </w:divBdr>
    </w:div>
    <w:div w:id="862521987">
      <w:bodyDiv w:val="1"/>
      <w:marLeft w:val="0"/>
      <w:marRight w:val="0"/>
      <w:marTop w:val="0"/>
      <w:marBottom w:val="0"/>
      <w:divBdr>
        <w:top w:val="none" w:sz="0" w:space="0" w:color="auto"/>
        <w:left w:val="none" w:sz="0" w:space="0" w:color="auto"/>
        <w:bottom w:val="none" w:sz="0" w:space="0" w:color="auto"/>
        <w:right w:val="none" w:sz="0" w:space="0" w:color="auto"/>
      </w:divBdr>
    </w:div>
    <w:div w:id="1003825635">
      <w:bodyDiv w:val="1"/>
      <w:marLeft w:val="0"/>
      <w:marRight w:val="0"/>
      <w:marTop w:val="0"/>
      <w:marBottom w:val="0"/>
      <w:divBdr>
        <w:top w:val="none" w:sz="0" w:space="0" w:color="auto"/>
        <w:left w:val="none" w:sz="0" w:space="0" w:color="auto"/>
        <w:bottom w:val="none" w:sz="0" w:space="0" w:color="auto"/>
        <w:right w:val="none" w:sz="0" w:space="0" w:color="auto"/>
      </w:divBdr>
    </w:div>
    <w:div w:id="1012532238">
      <w:bodyDiv w:val="1"/>
      <w:marLeft w:val="0"/>
      <w:marRight w:val="0"/>
      <w:marTop w:val="0"/>
      <w:marBottom w:val="0"/>
      <w:divBdr>
        <w:top w:val="none" w:sz="0" w:space="0" w:color="auto"/>
        <w:left w:val="none" w:sz="0" w:space="0" w:color="auto"/>
        <w:bottom w:val="none" w:sz="0" w:space="0" w:color="auto"/>
        <w:right w:val="none" w:sz="0" w:space="0" w:color="auto"/>
      </w:divBdr>
    </w:div>
    <w:div w:id="1024790690">
      <w:bodyDiv w:val="1"/>
      <w:marLeft w:val="0"/>
      <w:marRight w:val="0"/>
      <w:marTop w:val="0"/>
      <w:marBottom w:val="0"/>
      <w:divBdr>
        <w:top w:val="none" w:sz="0" w:space="0" w:color="auto"/>
        <w:left w:val="none" w:sz="0" w:space="0" w:color="auto"/>
        <w:bottom w:val="none" w:sz="0" w:space="0" w:color="auto"/>
        <w:right w:val="none" w:sz="0" w:space="0" w:color="auto"/>
      </w:divBdr>
    </w:div>
    <w:div w:id="1220701523">
      <w:bodyDiv w:val="1"/>
      <w:marLeft w:val="0"/>
      <w:marRight w:val="0"/>
      <w:marTop w:val="0"/>
      <w:marBottom w:val="0"/>
      <w:divBdr>
        <w:top w:val="none" w:sz="0" w:space="0" w:color="auto"/>
        <w:left w:val="none" w:sz="0" w:space="0" w:color="auto"/>
        <w:bottom w:val="none" w:sz="0" w:space="0" w:color="auto"/>
        <w:right w:val="none" w:sz="0" w:space="0" w:color="auto"/>
      </w:divBdr>
    </w:div>
    <w:div w:id="1246723736">
      <w:bodyDiv w:val="1"/>
      <w:marLeft w:val="0"/>
      <w:marRight w:val="0"/>
      <w:marTop w:val="0"/>
      <w:marBottom w:val="0"/>
      <w:divBdr>
        <w:top w:val="none" w:sz="0" w:space="0" w:color="auto"/>
        <w:left w:val="none" w:sz="0" w:space="0" w:color="auto"/>
        <w:bottom w:val="none" w:sz="0" w:space="0" w:color="auto"/>
        <w:right w:val="none" w:sz="0" w:space="0" w:color="auto"/>
      </w:divBdr>
    </w:div>
    <w:div w:id="1337224012">
      <w:bodyDiv w:val="1"/>
      <w:marLeft w:val="0"/>
      <w:marRight w:val="0"/>
      <w:marTop w:val="0"/>
      <w:marBottom w:val="0"/>
      <w:divBdr>
        <w:top w:val="none" w:sz="0" w:space="0" w:color="auto"/>
        <w:left w:val="none" w:sz="0" w:space="0" w:color="auto"/>
        <w:bottom w:val="none" w:sz="0" w:space="0" w:color="auto"/>
        <w:right w:val="none" w:sz="0" w:space="0" w:color="auto"/>
      </w:divBdr>
      <w:divsChild>
        <w:div w:id="1373917699">
          <w:marLeft w:val="0"/>
          <w:marRight w:val="0"/>
          <w:marTop w:val="0"/>
          <w:marBottom w:val="0"/>
          <w:divBdr>
            <w:top w:val="none" w:sz="0" w:space="0" w:color="auto"/>
            <w:left w:val="none" w:sz="0" w:space="0" w:color="auto"/>
            <w:bottom w:val="none" w:sz="0" w:space="0" w:color="auto"/>
            <w:right w:val="none" w:sz="0" w:space="0" w:color="auto"/>
          </w:divBdr>
        </w:div>
      </w:divsChild>
    </w:div>
    <w:div w:id="1352679714">
      <w:bodyDiv w:val="1"/>
      <w:marLeft w:val="0"/>
      <w:marRight w:val="0"/>
      <w:marTop w:val="0"/>
      <w:marBottom w:val="0"/>
      <w:divBdr>
        <w:top w:val="none" w:sz="0" w:space="0" w:color="auto"/>
        <w:left w:val="none" w:sz="0" w:space="0" w:color="auto"/>
        <w:bottom w:val="none" w:sz="0" w:space="0" w:color="auto"/>
        <w:right w:val="none" w:sz="0" w:space="0" w:color="auto"/>
      </w:divBdr>
    </w:div>
    <w:div w:id="1562474422">
      <w:bodyDiv w:val="1"/>
      <w:marLeft w:val="0"/>
      <w:marRight w:val="0"/>
      <w:marTop w:val="0"/>
      <w:marBottom w:val="0"/>
      <w:divBdr>
        <w:top w:val="none" w:sz="0" w:space="0" w:color="auto"/>
        <w:left w:val="none" w:sz="0" w:space="0" w:color="auto"/>
        <w:bottom w:val="none" w:sz="0" w:space="0" w:color="auto"/>
        <w:right w:val="none" w:sz="0" w:space="0" w:color="auto"/>
      </w:divBdr>
    </w:div>
    <w:div w:id="1639606159">
      <w:bodyDiv w:val="1"/>
      <w:marLeft w:val="0"/>
      <w:marRight w:val="0"/>
      <w:marTop w:val="0"/>
      <w:marBottom w:val="0"/>
      <w:divBdr>
        <w:top w:val="none" w:sz="0" w:space="0" w:color="auto"/>
        <w:left w:val="none" w:sz="0" w:space="0" w:color="auto"/>
        <w:bottom w:val="none" w:sz="0" w:space="0" w:color="auto"/>
        <w:right w:val="none" w:sz="0" w:space="0" w:color="auto"/>
      </w:divBdr>
      <w:divsChild>
        <w:div w:id="1941601330">
          <w:marLeft w:val="0"/>
          <w:marRight w:val="0"/>
          <w:marTop w:val="0"/>
          <w:marBottom w:val="0"/>
          <w:divBdr>
            <w:top w:val="none" w:sz="0" w:space="0" w:color="auto"/>
            <w:left w:val="none" w:sz="0" w:space="0" w:color="auto"/>
            <w:bottom w:val="none" w:sz="0" w:space="0" w:color="auto"/>
            <w:right w:val="none" w:sz="0" w:space="0" w:color="auto"/>
          </w:divBdr>
        </w:div>
        <w:div w:id="773596737">
          <w:marLeft w:val="0"/>
          <w:marRight w:val="0"/>
          <w:marTop w:val="0"/>
          <w:marBottom w:val="0"/>
          <w:divBdr>
            <w:top w:val="none" w:sz="0" w:space="0" w:color="auto"/>
            <w:left w:val="none" w:sz="0" w:space="0" w:color="auto"/>
            <w:bottom w:val="none" w:sz="0" w:space="0" w:color="auto"/>
            <w:right w:val="none" w:sz="0" w:space="0" w:color="auto"/>
          </w:divBdr>
        </w:div>
        <w:div w:id="291985362">
          <w:marLeft w:val="0"/>
          <w:marRight w:val="0"/>
          <w:marTop w:val="0"/>
          <w:marBottom w:val="0"/>
          <w:divBdr>
            <w:top w:val="none" w:sz="0" w:space="0" w:color="auto"/>
            <w:left w:val="none" w:sz="0" w:space="0" w:color="auto"/>
            <w:bottom w:val="none" w:sz="0" w:space="0" w:color="auto"/>
            <w:right w:val="none" w:sz="0" w:space="0" w:color="auto"/>
          </w:divBdr>
        </w:div>
        <w:div w:id="1018657476">
          <w:marLeft w:val="0"/>
          <w:marRight w:val="0"/>
          <w:marTop w:val="0"/>
          <w:marBottom w:val="0"/>
          <w:divBdr>
            <w:top w:val="none" w:sz="0" w:space="0" w:color="auto"/>
            <w:left w:val="none" w:sz="0" w:space="0" w:color="auto"/>
            <w:bottom w:val="none" w:sz="0" w:space="0" w:color="auto"/>
            <w:right w:val="none" w:sz="0" w:space="0" w:color="auto"/>
          </w:divBdr>
        </w:div>
      </w:divsChild>
    </w:div>
    <w:div w:id="1644116097">
      <w:bodyDiv w:val="1"/>
      <w:marLeft w:val="0"/>
      <w:marRight w:val="0"/>
      <w:marTop w:val="0"/>
      <w:marBottom w:val="0"/>
      <w:divBdr>
        <w:top w:val="none" w:sz="0" w:space="0" w:color="auto"/>
        <w:left w:val="none" w:sz="0" w:space="0" w:color="auto"/>
        <w:bottom w:val="none" w:sz="0" w:space="0" w:color="auto"/>
        <w:right w:val="none" w:sz="0" w:space="0" w:color="auto"/>
      </w:divBdr>
    </w:div>
    <w:div w:id="1657800241">
      <w:bodyDiv w:val="1"/>
      <w:marLeft w:val="0"/>
      <w:marRight w:val="0"/>
      <w:marTop w:val="0"/>
      <w:marBottom w:val="0"/>
      <w:divBdr>
        <w:top w:val="none" w:sz="0" w:space="0" w:color="auto"/>
        <w:left w:val="none" w:sz="0" w:space="0" w:color="auto"/>
        <w:bottom w:val="none" w:sz="0" w:space="0" w:color="auto"/>
        <w:right w:val="none" w:sz="0" w:space="0" w:color="auto"/>
      </w:divBdr>
    </w:div>
    <w:div w:id="1732536390">
      <w:bodyDiv w:val="1"/>
      <w:marLeft w:val="0"/>
      <w:marRight w:val="0"/>
      <w:marTop w:val="0"/>
      <w:marBottom w:val="0"/>
      <w:divBdr>
        <w:top w:val="none" w:sz="0" w:space="0" w:color="auto"/>
        <w:left w:val="none" w:sz="0" w:space="0" w:color="auto"/>
        <w:bottom w:val="none" w:sz="0" w:space="0" w:color="auto"/>
        <w:right w:val="none" w:sz="0" w:space="0" w:color="auto"/>
      </w:divBdr>
    </w:div>
    <w:div w:id="1750997630">
      <w:bodyDiv w:val="1"/>
      <w:marLeft w:val="0"/>
      <w:marRight w:val="0"/>
      <w:marTop w:val="0"/>
      <w:marBottom w:val="0"/>
      <w:divBdr>
        <w:top w:val="none" w:sz="0" w:space="0" w:color="auto"/>
        <w:left w:val="none" w:sz="0" w:space="0" w:color="auto"/>
        <w:bottom w:val="none" w:sz="0" w:space="0" w:color="auto"/>
        <w:right w:val="none" w:sz="0" w:space="0" w:color="auto"/>
      </w:divBdr>
      <w:divsChild>
        <w:div w:id="1188645084">
          <w:marLeft w:val="0"/>
          <w:marRight w:val="0"/>
          <w:marTop w:val="0"/>
          <w:marBottom w:val="0"/>
          <w:divBdr>
            <w:top w:val="none" w:sz="0" w:space="0" w:color="auto"/>
            <w:left w:val="none" w:sz="0" w:space="0" w:color="auto"/>
            <w:bottom w:val="none" w:sz="0" w:space="0" w:color="auto"/>
            <w:right w:val="none" w:sz="0" w:space="0" w:color="auto"/>
          </w:divBdr>
        </w:div>
        <w:div w:id="1170487379">
          <w:marLeft w:val="0"/>
          <w:marRight w:val="0"/>
          <w:marTop w:val="0"/>
          <w:marBottom w:val="0"/>
          <w:divBdr>
            <w:top w:val="none" w:sz="0" w:space="0" w:color="auto"/>
            <w:left w:val="none" w:sz="0" w:space="0" w:color="auto"/>
            <w:bottom w:val="none" w:sz="0" w:space="0" w:color="auto"/>
            <w:right w:val="none" w:sz="0" w:space="0" w:color="auto"/>
          </w:divBdr>
        </w:div>
        <w:div w:id="1606422106">
          <w:marLeft w:val="0"/>
          <w:marRight w:val="0"/>
          <w:marTop w:val="0"/>
          <w:marBottom w:val="0"/>
          <w:divBdr>
            <w:top w:val="none" w:sz="0" w:space="0" w:color="auto"/>
            <w:left w:val="none" w:sz="0" w:space="0" w:color="auto"/>
            <w:bottom w:val="none" w:sz="0" w:space="0" w:color="auto"/>
            <w:right w:val="none" w:sz="0" w:space="0" w:color="auto"/>
          </w:divBdr>
        </w:div>
        <w:div w:id="431783364">
          <w:marLeft w:val="0"/>
          <w:marRight w:val="0"/>
          <w:marTop w:val="0"/>
          <w:marBottom w:val="0"/>
          <w:divBdr>
            <w:top w:val="none" w:sz="0" w:space="0" w:color="auto"/>
            <w:left w:val="none" w:sz="0" w:space="0" w:color="auto"/>
            <w:bottom w:val="none" w:sz="0" w:space="0" w:color="auto"/>
            <w:right w:val="none" w:sz="0" w:space="0" w:color="auto"/>
          </w:divBdr>
        </w:div>
      </w:divsChild>
    </w:div>
    <w:div w:id="1775633030">
      <w:bodyDiv w:val="1"/>
      <w:marLeft w:val="0"/>
      <w:marRight w:val="0"/>
      <w:marTop w:val="0"/>
      <w:marBottom w:val="0"/>
      <w:divBdr>
        <w:top w:val="none" w:sz="0" w:space="0" w:color="auto"/>
        <w:left w:val="none" w:sz="0" w:space="0" w:color="auto"/>
        <w:bottom w:val="none" w:sz="0" w:space="0" w:color="auto"/>
        <w:right w:val="none" w:sz="0" w:space="0" w:color="auto"/>
      </w:divBdr>
    </w:div>
    <w:div w:id="1784494003">
      <w:bodyDiv w:val="1"/>
      <w:marLeft w:val="0"/>
      <w:marRight w:val="0"/>
      <w:marTop w:val="0"/>
      <w:marBottom w:val="0"/>
      <w:divBdr>
        <w:top w:val="none" w:sz="0" w:space="0" w:color="auto"/>
        <w:left w:val="none" w:sz="0" w:space="0" w:color="auto"/>
        <w:bottom w:val="none" w:sz="0" w:space="0" w:color="auto"/>
        <w:right w:val="none" w:sz="0" w:space="0" w:color="auto"/>
      </w:divBdr>
    </w:div>
    <w:div w:id="1786390785">
      <w:bodyDiv w:val="1"/>
      <w:marLeft w:val="0"/>
      <w:marRight w:val="0"/>
      <w:marTop w:val="0"/>
      <w:marBottom w:val="0"/>
      <w:divBdr>
        <w:top w:val="none" w:sz="0" w:space="0" w:color="auto"/>
        <w:left w:val="none" w:sz="0" w:space="0" w:color="auto"/>
        <w:bottom w:val="none" w:sz="0" w:space="0" w:color="auto"/>
        <w:right w:val="none" w:sz="0" w:space="0" w:color="auto"/>
      </w:divBdr>
    </w:div>
    <w:div w:id="1940747870">
      <w:bodyDiv w:val="1"/>
      <w:marLeft w:val="0"/>
      <w:marRight w:val="0"/>
      <w:marTop w:val="0"/>
      <w:marBottom w:val="0"/>
      <w:divBdr>
        <w:top w:val="none" w:sz="0" w:space="0" w:color="auto"/>
        <w:left w:val="none" w:sz="0" w:space="0" w:color="auto"/>
        <w:bottom w:val="none" w:sz="0" w:space="0" w:color="auto"/>
        <w:right w:val="none" w:sz="0" w:space="0" w:color="auto"/>
      </w:divBdr>
    </w:div>
    <w:div w:id="2092122060">
      <w:bodyDiv w:val="1"/>
      <w:marLeft w:val="0"/>
      <w:marRight w:val="0"/>
      <w:marTop w:val="0"/>
      <w:marBottom w:val="0"/>
      <w:divBdr>
        <w:top w:val="none" w:sz="0" w:space="0" w:color="auto"/>
        <w:left w:val="none" w:sz="0" w:space="0" w:color="auto"/>
        <w:bottom w:val="none" w:sz="0" w:space="0" w:color="auto"/>
        <w:right w:val="none" w:sz="0" w:space="0" w:color="auto"/>
      </w:divBdr>
    </w:div>
    <w:div w:id="2110730242">
      <w:bodyDiv w:val="1"/>
      <w:marLeft w:val="0"/>
      <w:marRight w:val="0"/>
      <w:marTop w:val="0"/>
      <w:marBottom w:val="0"/>
      <w:divBdr>
        <w:top w:val="none" w:sz="0" w:space="0" w:color="auto"/>
        <w:left w:val="none" w:sz="0" w:space="0" w:color="auto"/>
        <w:bottom w:val="none" w:sz="0" w:space="0" w:color="auto"/>
        <w:right w:val="none" w:sz="0" w:space="0" w:color="auto"/>
      </w:divBdr>
    </w:div>
    <w:div w:id="21466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0932E7CECC33449CCCFED8243AD9EC" ma:contentTypeVersion="0" ma:contentTypeDescription="Create a new document." ma:contentTypeScope="" ma:versionID="1bcf71f790fb60b6ce93425b0dc3ba8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B17C51-57DB-4518-A2A4-1376E71C4E3B}">
  <ds:schemaRefs>
    <ds:schemaRef ds:uri="http://schemas.microsoft.com/sharepoint/v3/contenttype/forms"/>
  </ds:schemaRefs>
</ds:datastoreItem>
</file>

<file path=customXml/itemProps2.xml><?xml version="1.0" encoding="utf-8"?>
<ds:datastoreItem xmlns:ds="http://schemas.openxmlformats.org/officeDocument/2006/customXml" ds:itemID="{6BC4BF93-4EF2-4BD2-BEF7-C3199E1470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5F09618-E123-4E5E-BB88-BAC1B5F4C7DB}">
  <ds:schemaRefs>
    <ds:schemaRef ds:uri="http://www.w3.org/XML/1998/namespace"/>
    <ds:schemaRef ds:uri="http://schemas.microsoft.com/office/2006/metadata/properties"/>
    <ds:schemaRef ds:uri="http://purl.org/dc/elements/1.1/"/>
    <ds:schemaRef ds:uri="http://purl.org/dc/terms/"/>
    <ds:schemaRef ds:uri="http://schemas.microsoft.com/office/2006/documentManagement/type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8356B956-763A-403C-8F88-4B5919F2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Fastlane Service Layer Solution Design</vt:lpstr>
    </vt:vector>
  </TitlesOfParts>
  <Company>Solnet Solutions Ltd</Company>
  <LinksUpToDate>false</LinksUpToDate>
  <CharactersWithSpaces>10687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Fastlane Service Layer Solution Design</dc:title>
  <dc:subject>NZ Lotteries Commission</dc:subject>
  <dc:creator>IEUser</dc:creator>
  <cp:lastModifiedBy>Paul Cleary</cp:lastModifiedBy>
  <cp:revision>5</cp:revision>
  <cp:lastPrinted>2016-05-01T22:51:00Z</cp:lastPrinted>
  <dcterms:created xsi:type="dcterms:W3CDTF">2016-05-11T23:28:00Z</dcterms:created>
  <dcterms:modified xsi:type="dcterms:W3CDTF">2016-05-11T23:31:00Z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0.9</vt:lpwstr>
  </property>
  <property fmtid="{D5CDD505-2E9C-101B-9397-08002B2CF9AE}" pid="3" name="Version Date">
    <vt:lpwstr>20/12/2012</vt:lpwstr>
  </property>
  <property fmtid="{D5CDD505-2E9C-101B-9397-08002B2CF9AE}" pid="4" name="ContentTypeId">
    <vt:lpwstr>0x010100F50932E7CECC33449CCCFED8243AD9EC</vt:lpwstr>
  </property>
</Properties>
</file>